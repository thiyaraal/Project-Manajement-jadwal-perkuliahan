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538E" w14:textId="72E4341C" w:rsidR="00D8536E" w:rsidRDefault="00D8536E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Proyek</w:t>
      </w:r>
      <w:proofErr w:type="spellEnd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Fitur </w:t>
      </w:r>
      <w:proofErr w:type="spellStart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Pergur</w:t>
      </w:r>
      <w:proofErr w:type="spellEnd"/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u</w:t>
      </w:r>
      <w:r w:rsidRPr="0057435D">
        <w:rPr>
          <w:rFonts w:ascii="Times New Roman" w:eastAsia="Times New Roman" w:hAnsi="Times New Roman" w:cs="Times New Roman"/>
          <w:b/>
          <w:bCs/>
          <w:sz w:val="28"/>
          <w:szCs w:val="28"/>
        </w:rPr>
        <w:t>an Tinggi (SIPT)</w:t>
      </w:r>
    </w:p>
    <w:p w14:paraId="37B01A45" w14:textId="77777777" w:rsidR="00D8536E" w:rsidRDefault="00D8536E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5D07DC" w14:textId="77777777" w:rsidR="00D8536E" w:rsidRDefault="00D8536E" w:rsidP="00FC178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D8536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Mata Kuliah Pengembangan Perangkat Lunak Tangkas (Agile)</w:t>
      </w:r>
    </w:p>
    <w:p w14:paraId="078B6070" w14:textId="77777777" w:rsidR="00D8536E" w:rsidRDefault="00D8536E" w:rsidP="00FC178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211C88" wp14:editId="1D24A4FA">
            <wp:extent cx="2514692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678" cy="18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078B" w14:textId="05ED61C3" w:rsidR="006D4C39" w:rsidRDefault="00D8536E" w:rsidP="00FC178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Oleh :</w:t>
      </w: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6"/>
        <w:gridCol w:w="306"/>
        <w:gridCol w:w="3985"/>
      </w:tblGrid>
      <w:tr w:rsidR="006D4C39" w14:paraId="1F1E7EDB" w14:textId="77777777" w:rsidTr="00AF1384">
        <w:trPr>
          <w:trHeight w:val="458"/>
        </w:trPr>
        <w:tc>
          <w:tcPr>
            <w:tcW w:w="2146" w:type="dxa"/>
          </w:tcPr>
          <w:p w14:paraId="667D5E38" w14:textId="4A00B64A" w:rsidR="006D4C39" w:rsidRPr="006D4C39" w:rsidRDefault="006D4C3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4C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Nama Kelompok</w:t>
            </w:r>
          </w:p>
        </w:tc>
        <w:tc>
          <w:tcPr>
            <w:tcW w:w="306" w:type="dxa"/>
          </w:tcPr>
          <w:p w14:paraId="72948513" w14:textId="7B17ECAD" w:rsidR="006D4C39" w:rsidRPr="006D4C39" w:rsidRDefault="006D4C3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3985" w:type="dxa"/>
          </w:tcPr>
          <w:p w14:paraId="46C217F9" w14:textId="406ADC73" w:rsidR="006D4C39" w:rsidRPr="006D4C39" w:rsidRDefault="007169B2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Ah-Gile</w:t>
            </w:r>
          </w:p>
        </w:tc>
      </w:tr>
      <w:tr w:rsidR="006D4C39" w14:paraId="696E223C" w14:textId="77777777" w:rsidTr="00AF1384">
        <w:trPr>
          <w:trHeight w:val="476"/>
        </w:trPr>
        <w:tc>
          <w:tcPr>
            <w:tcW w:w="2146" w:type="dxa"/>
          </w:tcPr>
          <w:p w14:paraId="1748E42A" w14:textId="3B5C862C" w:rsidR="006D4C39" w:rsidRPr="006D4C39" w:rsidRDefault="006D4C3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6D4C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Anggota</w:t>
            </w:r>
          </w:p>
        </w:tc>
        <w:tc>
          <w:tcPr>
            <w:tcW w:w="306" w:type="dxa"/>
          </w:tcPr>
          <w:p w14:paraId="6265DB20" w14:textId="5FDF9C29" w:rsidR="006D4C39" w:rsidRPr="006D4C39" w:rsidRDefault="006D4C3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3985" w:type="dxa"/>
          </w:tcPr>
          <w:p w14:paraId="7894397B" w14:textId="641EBF67" w:rsidR="006D4C39" w:rsidRPr="006D4C39" w:rsidRDefault="006D4C3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Thiyara Al-Mawaddah (201111041)</w:t>
            </w:r>
          </w:p>
        </w:tc>
      </w:tr>
      <w:tr w:rsidR="006D4C39" w14:paraId="055B3BE3" w14:textId="77777777" w:rsidTr="00AF1384">
        <w:trPr>
          <w:trHeight w:val="458"/>
        </w:trPr>
        <w:tc>
          <w:tcPr>
            <w:tcW w:w="2146" w:type="dxa"/>
          </w:tcPr>
          <w:p w14:paraId="6FF55167" w14:textId="77777777" w:rsidR="006D4C39" w:rsidRPr="006D4C39" w:rsidRDefault="006D4C3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" w:type="dxa"/>
          </w:tcPr>
          <w:p w14:paraId="3140BEF3" w14:textId="77777777" w:rsidR="006D4C39" w:rsidRPr="006D4C39" w:rsidRDefault="006D4C3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85" w:type="dxa"/>
          </w:tcPr>
          <w:p w14:paraId="1BEA44B9" w14:textId="10D0C5C3" w:rsidR="006D4C39" w:rsidRPr="006D4C39" w:rsidRDefault="006D4C3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Steven (201110278)</w:t>
            </w:r>
          </w:p>
        </w:tc>
      </w:tr>
      <w:tr w:rsidR="006D4C39" w14:paraId="6551C996" w14:textId="77777777" w:rsidTr="00AF1384">
        <w:trPr>
          <w:trHeight w:val="458"/>
        </w:trPr>
        <w:tc>
          <w:tcPr>
            <w:tcW w:w="2146" w:type="dxa"/>
          </w:tcPr>
          <w:p w14:paraId="18151C4E" w14:textId="77777777" w:rsidR="006D4C39" w:rsidRPr="006D4C39" w:rsidRDefault="006D4C3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" w:type="dxa"/>
          </w:tcPr>
          <w:p w14:paraId="7CEB8F95" w14:textId="77777777" w:rsidR="006D4C39" w:rsidRPr="006D4C39" w:rsidRDefault="006D4C3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85" w:type="dxa"/>
          </w:tcPr>
          <w:p w14:paraId="73F0509F" w14:textId="32EE7EA9" w:rsidR="006D4C39" w:rsidRPr="006D4C39" w:rsidRDefault="006D4C3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Noah Kiano Napitupulu (201111783)</w:t>
            </w:r>
          </w:p>
        </w:tc>
      </w:tr>
      <w:tr w:rsidR="006D4C39" w14:paraId="536BFAAA" w14:textId="77777777" w:rsidTr="00AF1384">
        <w:trPr>
          <w:trHeight w:val="458"/>
        </w:trPr>
        <w:tc>
          <w:tcPr>
            <w:tcW w:w="2146" w:type="dxa"/>
          </w:tcPr>
          <w:p w14:paraId="0DAF7A01" w14:textId="77777777" w:rsidR="006D4C39" w:rsidRPr="006D4C39" w:rsidRDefault="006D4C3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" w:type="dxa"/>
          </w:tcPr>
          <w:p w14:paraId="1FE82B2B" w14:textId="77777777" w:rsidR="006D4C39" w:rsidRPr="006D4C39" w:rsidRDefault="006D4C3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85" w:type="dxa"/>
          </w:tcPr>
          <w:p w14:paraId="28CCC9F1" w14:textId="54B9075F" w:rsidR="006D4C39" w:rsidRPr="006D4C39" w:rsidRDefault="006D4C3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Rindiani (201111331)</w:t>
            </w:r>
          </w:p>
        </w:tc>
      </w:tr>
    </w:tbl>
    <w:p w14:paraId="7FE42354" w14:textId="636E5F9D" w:rsidR="0057435D" w:rsidRPr="00D8536E" w:rsidRDefault="00D8536E" w:rsidP="00FC178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536E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790E9D1" w14:textId="67941089" w:rsidR="00B815C5" w:rsidRDefault="7BBF407F" w:rsidP="005D6A39">
      <w:pPr>
        <w:pStyle w:val="ListParagraph"/>
        <w:numPr>
          <w:ilvl w:val="0"/>
          <w:numId w:val="10"/>
        </w:numPr>
        <w:spacing w:after="0" w:line="360" w:lineRule="auto"/>
        <w:ind w:left="27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815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Pendahuluan</w:t>
      </w:r>
      <w:proofErr w:type="spellEnd"/>
    </w:p>
    <w:p w14:paraId="25CCA8D0" w14:textId="231995B4" w:rsidR="7BBF407F" w:rsidRPr="00B815C5" w:rsidRDefault="7BBF407F" w:rsidP="00FC1782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software house.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software house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pembengkakan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dianggarkan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juga sangat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memperlancar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jalannya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Pengawasan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project management tools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project management tools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terganggu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B815C5">
        <w:rPr>
          <w:rFonts w:ascii="Times New Roman" w:eastAsia="Times New Roman" w:hAnsi="Times New Roman" w:cs="Times New Roman"/>
          <w:sz w:val="24"/>
          <w:szCs w:val="24"/>
          <w:lang w:val="id-ID"/>
        </w:rPr>
        <w:t>akibat</w:t>
      </w:r>
      <w:r w:rsidRPr="00B8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sz w:val="24"/>
          <w:szCs w:val="24"/>
        </w:rPr>
        <w:t>kelelahan</w:t>
      </w:r>
      <w:proofErr w:type="spellEnd"/>
      <w:r w:rsidRPr="00B815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4B831" w14:textId="628AC675" w:rsidR="6BA12F2F" w:rsidRPr="0057435D" w:rsidRDefault="056622C6" w:rsidP="00FC1782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nformasi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erguruan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>T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inggi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(SIPT),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>“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>”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. Dimana kami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Scrum. 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Scrum 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oftware</w:t>
      </w:r>
      <w:proofErr w:type="spellEnd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proofErr w:type="spellStart"/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>eveloper</w:t>
      </w:r>
      <w:proofErr w:type="spellEnd"/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A3993E9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Scrum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digunakan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menghantarkan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setinggi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. Sifat Scrum yang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iteratif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inkremental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ini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kompetitif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>produknya</w:t>
      </w:r>
      <w:proofErr w:type="spellEnd"/>
      <w:r w:rsidR="7A1B8298"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pasar. </w:t>
      </w:r>
      <w:r w:rsidR="7D53235A" w:rsidRPr="0057435D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7D53235A" w:rsidRPr="0057435D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7D53235A" w:rsidRPr="0057435D">
        <w:rPr>
          <w:rFonts w:ascii="Times New Roman" w:eastAsia="Times New Roman" w:hAnsi="Times New Roman" w:cs="Times New Roman"/>
          <w:sz w:val="24"/>
          <w:szCs w:val="24"/>
        </w:rPr>
        <w:t xml:space="preserve"> Scrum, kami </w:t>
      </w:r>
      <w:proofErr w:type="spellStart"/>
      <w:r w:rsidR="7D53235A" w:rsidRPr="0057435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7D53235A" w:rsidRPr="0057435D">
        <w:rPr>
          <w:rFonts w:ascii="Times New Roman" w:eastAsia="Times New Roman" w:hAnsi="Times New Roman" w:cs="Times New Roman"/>
          <w:sz w:val="24"/>
          <w:szCs w:val="24"/>
        </w:rPr>
        <w:t xml:space="preserve"> Tool </w:t>
      </w:r>
      <w:r w:rsidR="7D53235A" w:rsidRPr="00B815C5">
        <w:rPr>
          <w:rFonts w:ascii="Times New Roman" w:eastAsia="Times New Roman" w:hAnsi="Times New Roman" w:cs="Times New Roman"/>
          <w:b/>
          <w:bCs/>
          <w:sz w:val="24"/>
          <w:szCs w:val="24"/>
        </w:rPr>
        <w:t>Taiga</w:t>
      </w:r>
      <w:r w:rsidR="7D53235A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53235A"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7D53235A" w:rsidRPr="0057435D">
        <w:rPr>
          <w:rFonts w:ascii="Times New Roman" w:eastAsia="Times New Roman" w:hAnsi="Times New Roman" w:cs="Times New Roman"/>
          <w:sz w:val="24"/>
          <w:szCs w:val="24"/>
        </w:rPr>
        <w:t xml:space="preserve"> Project management tools. </w:t>
      </w:r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Taiga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gratis dan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berkolaborasi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="31AFB797" w:rsidRPr="0057435D">
        <w:rPr>
          <w:rFonts w:ascii="Times New Roman" w:eastAsia="Times New Roman" w:hAnsi="Times New Roman" w:cs="Times New Roman"/>
          <w:sz w:val="24"/>
          <w:szCs w:val="24"/>
        </w:rPr>
        <w:t xml:space="preserve"> tangkas</w:t>
      </w:r>
      <w:r w:rsidR="1FF5D5E6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15C5">
        <w:rPr>
          <w:rFonts w:ascii="Times New Roman" w:eastAsia="Times New Roman" w:hAnsi="Times New Roman" w:cs="Times New Roman"/>
          <w:sz w:val="24"/>
          <w:szCs w:val="24"/>
          <w:lang w:val="id-ID"/>
        </w:rPr>
        <w:t>contohnya</w:t>
      </w:r>
      <w:r w:rsidR="1FF5D5E6" w:rsidRPr="0057435D">
        <w:rPr>
          <w:rFonts w:ascii="Times New Roman" w:eastAsia="Times New Roman" w:hAnsi="Times New Roman" w:cs="Times New Roman"/>
          <w:sz w:val="24"/>
          <w:szCs w:val="24"/>
        </w:rPr>
        <w:t xml:space="preserve"> Scrum.</w:t>
      </w:r>
    </w:p>
    <w:p w14:paraId="3B011192" w14:textId="7D73E00F" w:rsidR="00B815C5" w:rsidRDefault="00B815C5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6789FF" w14:textId="5C25E0DD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306756" w14:textId="3FF91B0B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8F55CD" w14:textId="5FDB8D63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CBE8BC" w14:textId="1DAC18A4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3A02B9" w14:textId="4287676C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976995" w14:textId="4EBA60AE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1BCE19" w14:textId="77777777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8BA1C4" w14:textId="3ECD39C3" w:rsidR="00EB72B6" w:rsidRPr="00B815C5" w:rsidRDefault="00EB72B6" w:rsidP="005D6A39">
      <w:pPr>
        <w:pStyle w:val="ListParagraph"/>
        <w:numPr>
          <w:ilvl w:val="0"/>
          <w:numId w:val="10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815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Analisis</w:t>
      </w:r>
      <w:proofErr w:type="spellEnd"/>
      <w:r w:rsidRPr="00B8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15C5">
        <w:rPr>
          <w:rFonts w:ascii="Times New Roman" w:eastAsia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14:paraId="413D14CD" w14:textId="769894DC" w:rsidR="00B815C5" w:rsidRDefault="7890ED0E" w:rsidP="00FC178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. Agar proses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mendesign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situs web.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diba</w:t>
      </w:r>
      <w:proofErr w:type="spellEnd"/>
      <w:r w:rsidR="00B815C5"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gun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B815C5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  <w:r w:rsidR="00B815C5">
        <w:rPr>
          <w:rFonts w:ascii="Times New Roman" w:eastAsia="Times New Roman" w:hAnsi="Times New Roman" w:cs="Times New Roman"/>
          <w:sz w:val="24"/>
          <w:szCs w:val="24"/>
          <w:lang w:val="id-ID"/>
        </w:rPr>
        <w:t>r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dasarkan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="00B815C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 (Admin</w:t>
      </w:r>
      <w:r w:rsidR="00B815C5">
        <w:rPr>
          <w:rFonts w:ascii="Times New Roman" w:eastAsia="Times New Roman" w:hAnsi="Times New Roman" w:cs="Times New Roman"/>
          <w:sz w:val="24"/>
          <w:szCs w:val="24"/>
          <w:lang w:val="id-ID"/>
        </w:rPr>
        <w:t>istrator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B815C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)</w:t>
      </w:r>
      <w:r w:rsidR="00B815C5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5693C185" w14:textId="77777777" w:rsidR="00AF1384" w:rsidRPr="00B815C5" w:rsidRDefault="00AF1384" w:rsidP="00FC178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983CE99" w14:textId="77777777" w:rsidR="009E53F3" w:rsidRDefault="00EB72B6" w:rsidP="005D6A3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</w:p>
    <w:p w14:paraId="3FC841E6" w14:textId="077FB65D" w:rsidR="4D088E08" w:rsidRPr="009E53F3" w:rsidRDefault="18C52229" w:rsidP="00FC1782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memak</w:t>
      </w:r>
      <w:proofErr w:type="spellEnd"/>
      <w:r w:rsidR="00D33AA4" w:rsidRPr="009E53F3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="00B815C5" w:rsidRPr="009E53F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4A0F" w:rsidRPr="009E53F3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gile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keing</w:t>
      </w:r>
      <w:proofErr w:type="spellEnd"/>
      <w:r w:rsidR="00444A0F" w:rsidRPr="009E53F3">
        <w:rPr>
          <w:rFonts w:ascii="Times New Roman" w:eastAsia="Times New Roman" w:hAnsi="Times New Roman" w:cs="Times New Roman"/>
          <w:sz w:val="24"/>
          <w:szCs w:val="24"/>
          <w:lang w:val="id-ID"/>
        </w:rPr>
        <w:t>in</w:t>
      </w:r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an user dan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keluhan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E53F3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4A0F" w:rsidRPr="009E53F3">
        <w:rPr>
          <w:rFonts w:ascii="Times New Roman" w:eastAsia="Times New Roman" w:hAnsi="Times New Roman" w:cs="Times New Roman"/>
          <w:sz w:val="24"/>
          <w:szCs w:val="24"/>
          <w:lang w:val="id-ID"/>
        </w:rPr>
        <w:t>melalui</w:t>
      </w:r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1BDEDDB" w:rsidRPr="009E53F3">
        <w:rPr>
          <w:rFonts w:ascii="Times New Roman" w:eastAsia="Times New Roman" w:hAnsi="Times New Roman" w:cs="Times New Roman"/>
          <w:sz w:val="24"/>
          <w:szCs w:val="24"/>
        </w:rPr>
        <w:t xml:space="preserve">Internet dan </w:t>
      </w:r>
      <w:proofErr w:type="spellStart"/>
      <w:r w:rsidR="41BDEDDB" w:rsidRPr="009E53F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41BDEDDB"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BDEDDB" w:rsidRPr="009E53F3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41BDEDDB" w:rsidRPr="009E53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81E27" w14:textId="5F08E1E3" w:rsidR="005F3F5B" w:rsidRPr="0057435D" w:rsidRDefault="005F3F5B" w:rsidP="005D6A3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27EF87C9" w14:textId="580DA59D" w:rsidR="41BDEDDB" w:rsidRPr="00003B96" w:rsidRDefault="41BDEDDB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003B9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BF5" w:rsidRPr="00003B96">
        <w:rPr>
          <w:rFonts w:ascii="Times New Roman" w:eastAsia="Times New Roman" w:hAnsi="Times New Roman" w:cs="Times New Roman"/>
          <w:sz w:val="24"/>
          <w:szCs w:val="24"/>
        </w:rPr>
        <w:t>detail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31397AAC" w14:textId="155F24A2" w:rsidR="20D0340E" w:rsidRPr="00003B96" w:rsidRDefault="7E2593FC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003B9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</w:p>
    <w:p w14:paraId="122309E1" w14:textId="66D85C70" w:rsidR="005F3F5B" w:rsidRPr="00003B96" w:rsidRDefault="005F3F5B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003B9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ins w:id="0" w:author="Thiyara Al-Mawaddah">
        <w:r w:rsidR="00153A48" w:rsidRPr="00003B9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14:paraId="65B079F1" w14:textId="17045FEA" w:rsidR="00BA5260" w:rsidRPr="00003B96" w:rsidRDefault="00BA5260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003B9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selanjutny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</w:p>
    <w:p w14:paraId="3D035085" w14:textId="78C695BC" w:rsidR="00BA5260" w:rsidRPr="00003B96" w:rsidRDefault="00BA5260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1" w:author="Thiyara Al-Mawaddah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" w:author="Thiyara Al-Mawaddah"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53A48" w:rsidRPr="00003B96">
          <w:rPr>
            <w:rFonts w:ascii="Times New Roman" w:eastAsia="Times New Roman" w:hAnsi="Times New Roman" w:cs="Times New Roman"/>
            <w:sz w:val="24"/>
            <w:szCs w:val="24"/>
          </w:rPr>
          <w:t>Mahasiswa</w:t>
        </w:r>
      </w:ins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ins w:id="3" w:author="Thiyara Al-Mawaddah"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 xml:space="preserve">Saya </w:t>
        </w:r>
        <w:proofErr w:type="spellStart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>mengakses</w:t>
        </w:r>
        <w:proofErr w:type="spellEnd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>halaman</w:t>
        </w:r>
        <w:proofErr w:type="spellEnd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sz w:val="24"/>
            <w:szCs w:val="24"/>
          </w:rPr>
          <w:t>sebelumnya</w:t>
        </w:r>
        <w:proofErr w:type="spellEnd"/>
      </w:ins>
    </w:p>
    <w:p w14:paraId="27FEA72D" w14:textId="364B4DB5" w:rsidR="005F3F5B" w:rsidRPr="00003B96" w:rsidRDefault="005F3F5B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003B9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meihat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5317A321" w14:textId="77CF24DD" w:rsidR="005F3F5B" w:rsidRPr="00003B96" w:rsidRDefault="005F3F5B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3A48" w:rsidRPr="00003B9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444A0F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5260" w:rsidRPr="00003B9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A5260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5260" w:rsidRPr="00003B96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="00BA5260" w:rsidRPr="00003B96">
        <w:rPr>
          <w:rFonts w:ascii="Times New Roman" w:eastAsia="Times New Roman" w:hAnsi="Times New Roman" w:cs="Times New Roman"/>
          <w:sz w:val="24"/>
          <w:szCs w:val="24"/>
        </w:rPr>
        <w:t xml:space="preserve"> submit</w:t>
      </w:r>
    </w:p>
    <w:p w14:paraId="7AD227A8" w14:textId="7E2403CA" w:rsidR="005D6D35" w:rsidRPr="00003B96" w:rsidRDefault="005D6D35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003B9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2814A2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="008B5BA6" w:rsidRPr="00003B9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33D57A94" w14:textId="386B04F4" w:rsidR="00D94FB8" w:rsidRPr="00003B96" w:rsidRDefault="00D94FB8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4" w:author="Thiyara Al-Mawaddah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5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</w:t>
        </w:r>
      </w:ins>
      <w:proofErr w:type="spellEnd"/>
      <w:r w:rsidR="00E63785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s</w:t>
      </w:r>
      <w:proofErr w:type="spellStart"/>
      <w:ins w:id="6" w:author="Thiyara Al-Mawaddah"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</w:t>
        </w:r>
      </w:ins>
      <w:proofErr w:type="spellEnd"/>
      <w:r w:rsidR="002814A2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ins w:id="7" w:author="Thiyara Al-Mawaddah">
        <w:r w:rsidR="008B5BA6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</w:t>
        </w:r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aya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melihat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dosen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yang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masuk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di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mata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kuliah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tertentu</w:t>
        </w:r>
        <w:proofErr w:type="spellEnd"/>
      </w:ins>
    </w:p>
    <w:p w14:paraId="4379F6F8" w14:textId="7CA9D124" w:rsidR="00D94FB8" w:rsidRPr="00003B96" w:rsidRDefault="00D94FB8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8" w:author="Thiyara Al-Mawaddah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9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</w:t>
        </w:r>
      </w:ins>
      <w:proofErr w:type="spellEnd"/>
      <w:r w:rsidR="00E63785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s</w:t>
      </w:r>
      <w:proofErr w:type="spellStart"/>
      <w:ins w:id="10" w:author="Thiyara Al-Mawaddah"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</w:t>
        </w:r>
      </w:ins>
      <w:proofErr w:type="spellEnd"/>
      <w:r w:rsidR="002814A2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ins w:id="11" w:author="Thiyara Al-Mawaddah">
        <w:r w:rsidR="008B5BA6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</w:t>
        </w:r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aya </w:t>
        </w:r>
        <w:proofErr w:type="spellStart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melihat</w:t>
        </w:r>
        <w:proofErr w:type="spellEnd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waktu</w:t>
        </w:r>
        <w:proofErr w:type="spellEnd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pada </w:t>
        </w:r>
        <w:proofErr w:type="spellStart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mata</w:t>
        </w:r>
      </w:ins>
      <w:proofErr w:type="spellEnd"/>
      <w:r w:rsidR="002814A2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ins w:id="12" w:author="Thiyara Al-Mawaddah"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kuliah</w:t>
        </w:r>
        <w:proofErr w:type="spellEnd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tertentu</w:t>
        </w:r>
        <w:proofErr w:type="spellEnd"/>
      </w:ins>
    </w:p>
    <w:p w14:paraId="1FD1B72E" w14:textId="19C93D61" w:rsidR="00D94FB8" w:rsidRPr="00003B96" w:rsidRDefault="00D94FB8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13" w:author="Thiyara Al-Mawaddah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14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</w:t>
        </w:r>
      </w:ins>
      <w:proofErr w:type="spellEnd"/>
      <w:r w:rsidR="00E63785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s</w:t>
      </w:r>
      <w:proofErr w:type="spellStart"/>
      <w:ins w:id="15" w:author="Thiyara Al-Mawaddah"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</w:t>
        </w:r>
      </w:ins>
      <w:proofErr w:type="spellEnd"/>
      <w:r w:rsidR="002814A2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ins w:id="16" w:author="Thiyara Al-Mawaddah">
        <w:r w:rsidR="008B5BA6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</w:t>
        </w:r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aya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melihat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kelas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yang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akan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saya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masuk</w:t>
        </w:r>
        <w:r w:rsidR="0018352F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saat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hari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</w:ins>
    </w:p>
    <w:p w14:paraId="57320FC4" w14:textId="01F0EEDA" w:rsidR="00D94FB8" w:rsidRPr="00003B96" w:rsidRDefault="00D94FB8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17" w:author="Thiyara Al-Mawaddah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18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</w:t>
        </w:r>
      </w:ins>
      <w:proofErr w:type="spellEnd"/>
      <w:r w:rsidR="00E63785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s</w:t>
      </w:r>
      <w:proofErr w:type="spellStart"/>
      <w:ins w:id="19" w:author="Thiyara Al-Mawaddah"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, </w:t>
        </w:r>
        <w:r w:rsidR="008B5BA6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</w:t>
        </w:r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aya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r w:rsidR="002814A2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melihat </w:t>
      </w:r>
      <w:proofErr w:type="spellStart"/>
      <w:ins w:id="20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kurikulum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di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jadwal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mata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kuliah</w:t>
        </w:r>
        <w:proofErr w:type="spellEnd"/>
      </w:ins>
    </w:p>
    <w:p w14:paraId="628757B2" w14:textId="539FE7E9" w:rsidR="0018352F" w:rsidRPr="00003B96" w:rsidRDefault="0018352F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21" w:author="Thiyara Al-Mawaddah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22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lastRenderedPageBreak/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</w:t>
        </w:r>
      </w:ins>
      <w:proofErr w:type="spellEnd"/>
      <w:r w:rsidR="00E63785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s</w:t>
      </w:r>
      <w:proofErr w:type="spellStart"/>
      <w:ins w:id="23" w:author="Thiyara Al-Mawaddah"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</w:t>
        </w:r>
      </w:ins>
      <w:proofErr w:type="spellEnd"/>
      <w:r w:rsidR="002814A2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ins w:id="24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Saya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sesi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dicantumkan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pada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jadwal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</w:ins>
    </w:p>
    <w:p w14:paraId="33E8D286" w14:textId="3890AE6F" w:rsidR="008B5BA6" w:rsidRPr="00003B96" w:rsidRDefault="008B5BA6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25" w:author="Thiyara Al-Mawaddah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26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</w:t>
        </w:r>
      </w:ins>
      <w:proofErr w:type="spellEnd"/>
      <w:r w:rsidR="00E63785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s</w:t>
      </w:r>
      <w:proofErr w:type="spellStart"/>
      <w:ins w:id="27" w:author="Thiyara Al-Mawaddah"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</w:t>
        </w:r>
      </w:ins>
      <w:proofErr w:type="spellEnd"/>
      <w:r w:rsidR="002814A2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ins w:id="28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Saya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hari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di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cantumkan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pada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jadwal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</w:ins>
    </w:p>
    <w:p w14:paraId="7174E2E4" w14:textId="2180BB88" w:rsidR="008B5BA6" w:rsidRPr="00003B96" w:rsidRDefault="008B5BA6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29" w:author="Thiyara Al-Mawaddah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30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</w:t>
        </w:r>
      </w:ins>
      <w:proofErr w:type="spellEnd"/>
      <w:r w:rsidR="00E63785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s</w:t>
      </w:r>
      <w:proofErr w:type="spellStart"/>
      <w:ins w:id="31" w:author="Thiyara Al-Mawaddah">
        <w:r w:rsidR="00153A48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, Saya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dosen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wali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dicantumkan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pada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jadwal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</w:ins>
    </w:p>
    <w:p w14:paraId="269DF298" w14:textId="287A9201" w:rsidR="00914523" w:rsidRPr="00003B96" w:rsidRDefault="00153A48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</w:t>
      </w:r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54349C" w:rsidRPr="00003B96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7E440265" w14:textId="0233718C" w:rsidR="005F3F5B" w:rsidRPr="00003B96" w:rsidRDefault="005F3F5B" w:rsidP="005D6A3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</w:p>
    <w:p w14:paraId="5A623C89" w14:textId="018A0CBB" w:rsidR="6A5C9C90" w:rsidRPr="00003B96" w:rsidRDefault="6A5C9C90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2B58DE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3492F84D" w14:textId="51C8058E" w:rsidR="6A5C9C90" w:rsidRPr="00003B96" w:rsidRDefault="6A5C9C90" w:rsidP="005D6A39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67E443E9" w14:textId="25F9E0DD" w:rsidR="00023B5F" w:rsidRPr="00003B96" w:rsidRDefault="00023B5F" w:rsidP="005D6A39">
      <w:pPr>
        <w:pStyle w:val="ListParagraph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705BD9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Dosen</w:t>
      </w:r>
      <w:r w:rsidR="002B58DE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melihat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detail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</w:p>
    <w:p w14:paraId="65FF8008" w14:textId="48B17F3C" w:rsidR="005F3F5B" w:rsidRPr="00003B96" w:rsidRDefault="005F3F5B" w:rsidP="005D6A39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ins w:id="32" w:author="Thiyara Al-Mawaddah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33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0027D4"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Dosen</w:t>
        </w:r>
      </w:ins>
      <w:proofErr w:type="spellEnd"/>
      <w:r w:rsidR="002B58DE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ins w:id="34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Say</w:t>
        </w:r>
      </w:ins>
      <w:r w:rsidR="002B58DE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a </w:t>
      </w:r>
      <w:proofErr w:type="spellStart"/>
      <w:ins w:id="35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melihat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jadwal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saya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mengajar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di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mata</w:t>
        </w:r>
      </w:ins>
      <w:proofErr w:type="spellEnd"/>
      <w:r w:rsidR="009E53F3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ins w:id="36" w:author="Thiyara Al-Mawaddah"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kuliah</w:t>
        </w:r>
        <w:proofErr w:type="spellEnd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03B9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tertentu</w:t>
        </w:r>
        <w:proofErr w:type="spellEnd"/>
      </w:ins>
    </w:p>
    <w:p w14:paraId="0CC31BAF" w14:textId="14545591" w:rsidR="005F3F5B" w:rsidRPr="00003B96" w:rsidRDefault="005F3F5B" w:rsidP="005D6A39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2B58DE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>l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ihat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2B58DE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49D2E065" w14:textId="5C7F810A" w:rsidR="002B58DE" w:rsidRPr="00003B96" w:rsidRDefault="6D2CE816" w:rsidP="005D6A39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6FD874CC" w14:textId="22D1AFAA" w:rsidR="00925064" w:rsidRPr="00003B96" w:rsidRDefault="0D611D31" w:rsidP="005D6A39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003B96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003B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03B96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14:paraId="1513F412" w14:textId="319AD245" w:rsidR="00153A48" w:rsidRPr="00003B96" w:rsidRDefault="00153A48" w:rsidP="005D6A39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6A5C9C90"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Dosen</w:t>
      </w:r>
      <w:proofErr w:type="spellEnd"/>
      <w:r w:rsidR="002B58DE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melihat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waktu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mata</w:t>
      </w:r>
      <w:proofErr w:type="spellEnd"/>
      <w:r w:rsidR="002B58DE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kuliah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tertentu</w:t>
      </w:r>
      <w:proofErr w:type="spellEnd"/>
    </w:p>
    <w:p w14:paraId="368C830F" w14:textId="67BD4DE2" w:rsidR="6A5C9C90" w:rsidRPr="00003B96" w:rsidRDefault="6A5C9C90" w:rsidP="005D6A39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Dosen</w:t>
      </w:r>
      <w:proofErr w:type="spellEnd"/>
      <w:r w:rsidR="002B58DE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, </w:t>
      </w:r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Saya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melihat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kelas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saya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masuki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saat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hari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</w:p>
    <w:p w14:paraId="018CFF55" w14:textId="4117995E" w:rsidR="6A5C9C90" w:rsidRPr="00003B96" w:rsidRDefault="6A5C9C90" w:rsidP="005D6A39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Dosen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B58DE" w:rsidRPr="00003B96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melihat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kurikulum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mata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kuliah</w:t>
      </w:r>
      <w:proofErr w:type="spellEnd"/>
    </w:p>
    <w:p w14:paraId="0A0468BA" w14:textId="4E53F175" w:rsidR="6A5C9C90" w:rsidRPr="00003B96" w:rsidRDefault="6A5C9C90" w:rsidP="005D6A39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Dosen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sesi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dicantumkan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</w:p>
    <w:p w14:paraId="54F8A9CB" w14:textId="5F7F23A4" w:rsidR="00705BD9" w:rsidRPr="00003B96" w:rsidRDefault="6A5C9C90" w:rsidP="005D6A39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Dosen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hari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dicantumkan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3B96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</w:p>
    <w:p w14:paraId="3732A409" w14:textId="77777777" w:rsidR="009E53F3" w:rsidRDefault="0D611D31" w:rsidP="005D6A3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Kebutuan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</w:p>
    <w:p w14:paraId="7CF80C9E" w14:textId="6E7A269F" w:rsidR="442C2EDE" w:rsidRPr="009E53F3" w:rsidRDefault="442C2EDE" w:rsidP="00FC1782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administrator yang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9E53F3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plikasi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 w:rsidR="009E53F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9E53F3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14BFC427" w14:textId="3F0070C9" w:rsidR="0BBD5F4A" w:rsidRPr="0057435D" w:rsidRDefault="0BBD5F4A" w:rsidP="005D6A3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31204D74" w14:textId="7C51829F" w:rsidR="0BBD5F4A" w:rsidRPr="0057435D" w:rsidRDefault="0BBD5F4A" w:rsidP="005D6A3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4B9F4F62" w14:textId="36816708" w:rsidR="0BBD5F4A" w:rsidRPr="0057435D" w:rsidRDefault="0BBD5F4A" w:rsidP="005D6A3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53F3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enghapus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1F4C4A11" w14:textId="404523A9" w:rsidR="00914523" w:rsidRPr="00AF1384" w:rsidRDefault="29ADB695" w:rsidP="005D6A3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9E53F3">
        <w:rPr>
          <w:rFonts w:ascii="Times New Roman" w:eastAsia="Times New Roman" w:hAnsi="Times New Roman" w:cs="Times New Roman"/>
          <w:sz w:val="24"/>
          <w:szCs w:val="24"/>
          <w:lang w:val="id-ID"/>
        </w:rPr>
        <w:t>mp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ublish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dan unpublish data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perlihatkan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14:paraId="539F5B24" w14:textId="21ED8DBD" w:rsidR="00914523" w:rsidRDefault="00914523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34FFF" w14:textId="77777777" w:rsidR="00AF1384" w:rsidRPr="009E53F3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96BAF0" w14:textId="5E9A8F1F" w:rsidR="4105C8F3" w:rsidRPr="009E53F3" w:rsidRDefault="3A6CB11B" w:rsidP="005D6A39">
      <w:pPr>
        <w:pStyle w:val="ListParagraph"/>
        <w:numPr>
          <w:ilvl w:val="0"/>
          <w:numId w:val="10"/>
        </w:numPr>
        <w:spacing w:after="0"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E53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Jaminan</w:t>
      </w:r>
      <w:proofErr w:type="spellEnd"/>
      <w:r w:rsidRPr="009E53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9E53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9E53F3">
        <w:rPr>
          <w:rFonts w:ascii="Times New Roman" w:eastAsia="Times New Roman" w:hAnsi="Times New Roman" w:cs="Times New Roman"/>
          <w:b/>
          <w:bCs/>
          <w:sz w:val="24"/>
          <w:szCs w:val="24"/>
        </w:rPr>
        <w:t>Lingkungan</w:t>
      </w:r>
      <w:proofErr w:type="spellEnd"/>
      <w:r w:rsidRPr="009E53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7A9CE7AF" w14:textId="77777777" w:rsidR="009E53F3" w:rsidRDefault="3A6CB11B" w:rsidP="005D6A3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</w:p>
    <w:p w14:paraId="49496904" w14:textId="77777777" w:rsidR="00412A92" w:rsidRDefault="3A6CB11B" w:rsidP="00FC1782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10F3" w:rsidRPr="009E53F3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penjabaran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detail user story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prod</w:t>
      </w:r>
      <w:r w:rsidR="001D10F3" w:rsidRPr="009E53F3">
        <w:rPr>
          <w:rFonts w:ascii="Times New Roman" w:eastAsia="Times New Roman" w:hAnsi="Times New Roman" w:cs="Times New Roman"/>
          <w:sz w:val="24"/>
          <w:szCs w:val="24"/>
        </w:rPr>
        <w:t>uk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backlog. Hal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user story yang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entuk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product backlog.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bahwa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item product backlog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53F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53F3">
        <w:rPr>
          <w:rFonts w:ascii="Times New Roman" w:eastAsia="Times New Roman" w:hAnsi="Times New Roman" w:cs="Times New Roman"/>
          <w:sz w:val="24"/>
          <w:szCs w:val="24"/>
        </w:rPr>
        <w:t xml:space="preserve"> product owner</w:t>
      </w:r>
      <w:ins w:id="37" w:author="Thiyara Al-Mawaddah">
        <w:r w:rsidR="000027D4" w:rsidRPr="009E53F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7A256130" w14:textId="67191BB9" w:rsidR="00522AC7" w:rsidRPr="0057435D" w:rsidRDefault="00522AC7" w:rsidP="00FC1782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detail user story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user dan admin:</w:t>
      </w:r>
    </w:p>
    <w:p w14:paraId="732E92D8" w14:textId="1307C95C" w:rsidR="00412A92" w:rsidRDefault="00522AC7" w:rsidP="005D6A39">
      <w:pPr>
        <w:pStyle w:val="ListParagraph"/>
        <w:numPr>
          <w:ilvl w:val="0"/>
          <w:numId w:val="8"/>
        </w:numPr>
        <w:spacing w:after="0" w:line="360" w:lineRule="auto"/>
        <w:ind w:left="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435D">
        <w:rPr>
          <w:rFonts w:ascii="Times New Roman" w:eastAsia="Times New Roman" w:hAnsi="Times New Roman" w:cs="Times New Roman"/>
          <w:sz w:val="24"/>
          <w:szCs w:val="24"/>
        </w:rPr>
        <w:t>User</w:t>
      </w:r>
    </w:p>
    <w:p w14:paraId="7C28E5F0" w14:textId="1F6B51D1" w:rsidR="43AB4BAE" w:rsidRPr="00412A92" w:rsidRDefault="00522AC7" w:rsidP="005D6A39">
      <w:pPr>
        <w:pStyle w:val="ListParagraph"/>
        <w:numPr>
          <w:ilvl w:val="0"/>
          <w:numId w:val="11"/>
        </w:numPr>
        <w:spacing w:after="0" w:line="360" w:lineRule="auto"/>
        <w:ind w:left="81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A9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757B5C40" w14:textId="1751DBEC" w:rsidR="005F3F5B" w:rsidRPr="0057435D" w:rsidRDefault="587B8EE5" w:rsidP="005D6A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="00412A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jalani</w:t>
      </w:r>
      <w:proofErr w:type="spellEnd"/>
    </w:p>
    <w:p w14:paraId="6EB89DE2" w14:textId="4F8B98E0" w:rsidR="005F3F5B" w:rsidRPr="0057435D" w:rsidRDefault="587B8EE5" w:rsidP="005D6A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Saya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button agar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</w:t>
      </w:r>
      <w:r w:rsidR="00412A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b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eberapa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</w:p>
    <w:p w14:paraId="2AB9DD98" w14:textId="0AB885D0" w:rsidR="005F3F5B" w:rsidRPr="0057435D" w:rsidRDefault="587B8EE5" w:rsidP="005D6A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="00412A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slide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</w:p>
    <w:p w14:paraId="0D3F7278" w14:textId="63F23462" w:rsidR="005F3F5B" w:rsidRPr="0057435D" w:rsidRDefault="587B8EE5" w:rsidP="005D6A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412A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slide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825D50B" w14:textId="57D0EED6" w:rsidR="005F3F5B" w:rsidRPr="0057435D" w:rsidRDefault="587B8EE5" w:rsidP="005D6A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412A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</w:t>
      </w:r>
      <w:r w:rsidR="00412A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l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ihat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sks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="00412A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sks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jalani</w:t>
      </w:r>
      <w:proofErr w:type="spellEnd"/>
    </w:p>
    <w:p w14:paraId="698B03CD" w14:textId="6A2E61C4" w:rsidR="005F3F5B" w:rsidRPr="0057435D" w:rsidRDefault="005F3F5B" w:rsidP="005D6A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5260"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A526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5260" w:rsidRPr="0057435D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="00BA5260" w:rsidRPr="0057435D">
        <w:rPr>
          <w:rFonts w:ascii="Times New Roman" w:eastAsia="Times New Roman" w:hAnsi="Times New Roman" w:cs="Times New Roman"/>
          <w:sz w:val="24"/>
          <w:szCs w:val="24"/>
        </w:rPr>
        <w:t xml:space="preserve"> submit</w:t>
      </w:r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</w:p>
    <w:p w14:paraId="70E51392" w14:textId="39A00D22" w:rsidR="005F3F5B" w:rsidRPr="0057435D" w:rsidRDefault="005D6D35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B5BA6" w:rsidRPr="005743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</w:p>
    <w:p w14:paraId="03EBDBB1" w14:textId="608ED63B" w:rsidR="005F3F5B" w:rsidRPr="0057435D" w:rsidRDefault="00D94FB8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BA6" w:rsidRPr="005743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</w:p>
    <w:p w14:paraId="7C499E3E" w14:textId="1B26884E" w:rsidR="005F3F5B" w:rsidRPr="0057435D" w:rsidRDefault="00D94FB8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="00412A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="008B5BA6" w:rsidRPr="005743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menghadiri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>tepat waktu</w:t>
      </w:r>
    </w:p>
    <w:p w14:paraId="753278E4" w14:textId="188ECE31" w:rsidR="005F3F5B" w:rsidRPr="0057435D" w:rsidRDefault="00D94FB8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B5BA6" w:rsidRPr="005743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</w:t>
      </w:r>
      <w:r w:rsidR="0018352F" w:rsidRPr="0057435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4AC600A0" w14:textId="3988DE21" w:rsidR="005F3F5B" w:rsidRPr="0057435D" w:rsidRDefault="00D94FB8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B5BA6" w:rsidRPr="005743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jalani</w:t>
      </w:r>
      <w:proofErr w:type="spellEnd"/>
    </w:p>
    <w:p w14:paraId="5B8BD5C8" w14:textId="5EC5BCB7" w:rsidR="005F3F5B" w:rsidRPr="0057435D" w:rsidRDefault="008B5BA6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lastRenderedPageBreak/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</w:t>
      </w:r>
      <w:proofErr w:type="spellEnd"/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>ahan</w:t>
      </w:r>
    </w:p>
    <w:p w14:paraId="75ED7521" w14:textId="1CC09EBD" w:rsidR="005F3F5B" w:rsidRPr="0057435D" w:rsidRDefault="6A5C9C90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785" w:rsidRPr="0057435D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>saya dapat melihat sesi perkuliahan yang akan saya jalani selama satu semester</w:t>
      </w:r>
    </w:p>
    <w:p w14:paraId="73325E90" w14:textId="5ACBE925" w:rsidR="005F3F5B" w:rsidRPr="0057435D" w:rsidRDefault="6A5C9C90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wali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wali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>memiliki kendala</w:t>
      </w:r>
    </w:p>
    <w:p w14:paraId="5AC5EFA3" w14:textId="125AA9C1" w:rsidR="00E63785" w:rsidRPr="00956B03" w:rsidRDefault="005D6D35" w:rsidP="005D6A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semester dan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="00E6378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submit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</w:t>
      </w:r>
      <w:r w:rsidR="00956B0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56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C434B" w14:textId="1E29C049" w:rsidR="005F3F5B" w:rsidRPr="00AC4F40" w:rsidRDefault="587B8EE5" w:rsidP="005D6A39">
      <w:pPr>
        <w:pStyle w:val="ListParagraph"/>
        <w:numPr>
          <w:ilvl w:val="0"/>
          <w:numId w:val="11"/>
        </w:numPr>
        <w:tabs>
          <w:tab w:val="left" w:pos="630"/>
        </w:tabs>
        <w:spacing w:after="0" w:line="360" w:lineRule="auto"/>
        <w:ind w:left="81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4F40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</w:p>
    <w:p w14:paraId="4F0F63A8" w14:textId="57E61652" w:rsidR="005F3F5B" w:rsidRPr="0057435D" w:rsidRDefault="6A5C9C90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</w:p>
    <w:p w14:paraId="7E107822" w14:textId="49662363" w:rsidR="005F3F5B" w:rsidRPr="0057435D" w:rsidRDefault="6A5C9C90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ajar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>kan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6C354846" w14:textId="77777777" w:rsidR="00AC4F40" w:rsidRPr="00AC4F40" w:rsidRDefault="00023B5F" w:rsidP="005D6A39">
      <w:pPr>
        <w:pStyle w:val="ListParagraph"/>
        <w:numPr>
          <w:ilvl w:val="0"/>
          <w:numId w:val="9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det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ajar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>kan</w:t>
      </w:r>
    </w:p>
    <w:p w14:paraId="7A61086E" w14:textId="7CDB7232" w:rsidR="005F3F5B" w:rsidRPr="0057435D" w:rsidRDefault="005F3F5B" w:rsidP="005D6A39">
      <w:pPr>
        <w:pStyle w:val="ListParagraph"/>
        <w:numPr>
          <w:ilvl w:val="0"/>
          <w:numId w:val="9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>l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</w:t>
      </w:r>
      <w:proofErr w:type="gram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ajar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>kan</w:t>
      </w:r>
    </w:p>
    <w:p w14:paraId="6EDDD041" w14:textId="456B6149" w:rsidR="005F3F5B" w:rsidRPr="0057435D" w:rsidRDefault="6D2CE816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</w:p>
    <w:p w14:paraId="3E8A895D" w14:textId="2C6C553D" w:rsidR="005F3F5B" w:rsidRPr="0057435D" w:rsidRDefault="0D611D31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87B8EE5" w:rsidRPr="00574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</w:p>
    <w:p w14:paraId="450863FF" w14:textId="7BDD88F1" w:rsidR="005F3F5B" w:rsidRPr="0057435D" w:rsidRDefault="00153A48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4FF35839" w14:textId="554A4D0A" w:rsidR="005F3F5B" w:rsidRPr="0057435D" w:rsidRDefault="6A5C9C90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ajar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09859BA4" w14:textId="19617488" w:rsidR="005F3F5B" w:rsidRPr="0057435D" w:rsidRDefault="00153A48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melihat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>tah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ajarkan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42AC179B" w14:textId="3679803A" w:rsidR="005F3F5B" w:rsidRPr="0057435D" w:rsidRDefault="00153A48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lastRenderedPageBreak/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576A"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83576A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</w:p>
    <w:p w14:paraId="2DF86A3F" w14:textId="3210BF43" w:rsidR="00274DAF" w:rsidRPr="00914523" w:rsidRDefault="00153A48" w:rsidP="005D6A39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</w:t>
      </w:r>
      <w:proofErr w:type="spellEnd"/>
      <w:r w:rsidR="0083576A"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dihari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9F0E4" w14:textId="3FD1818C" w:rsidR="005F3F5B" w:rsidRPr="0057435D" w:rsidRDefault="587B8EE5" w:rsidP="005D6A39">
      <w:pPr>
        <w:pStyle w:val="ListParagraph"/>
        <w:numPr>
          <w:ilvl w:val="0"/>
          <w:numId w:val="8"/>
        </w:numPr>
        <w:spacing w:after="0" w:line="360" w:lineRule="auto"/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435D">
        <w:rPr>
          <w:rFonts w:ascii="Times New Roman" w:eastAsia="Times New Roman" w:hAnsi="Times New Roman" w:cs="Times New Roman"/>
          <w:sz w:val="24"/>
          <w:szCs w:val="24"/>
        </w:rPr>
        <w:t>Admin</w:t>
      </w:r>
    </w:p>
    <w:p w14:paraId="5672C645" w14:textId="1F7CCD21" w:rsidR="005F3F5B" w:rsidRPr="0057435D" w:rsidRDefault="0BBD5F4A" w:rsidP="005D6A39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</w:p>
    <w:p w14:paraId="69984FB5" w14:textId="1EB4F737" w:rsidR="005F3F5B" w:rsidRPr="0057435D" w:rsidRDefault="0BBD5F4A" w:rsidP="005D6A39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mengupdate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</w:p>
    <w:p w14:paraId="231B6650" w14:textId="77DE1ABF" w:rsidR="005F3F5B" w:rsidRPr="0057435D" w:rsidRDefault="0BBD5F4A" w:rsidP="005D6A39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1BAC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enghapus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menyingkirkan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7435D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</w:p>
    <w:p w14:paraId="2D806B4F" w14:textId="0AE07130" w:rsidR="005F3F5B" w:rsidRPr="00AF1384" w:rsidRDefault="29ADB695" w:rsidP="005D6A39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5E1BAC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publish dan unpublish data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diperlihatkan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user agar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5E1BA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mana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1939">
        <w:rPr>
          <w:rFonts w:ascii="Times New Roman" w:eastAsia="Times New Roman" w:hAnsi="Times New Roman" w:cs="Times New Roman"/>
          <w:sz w:val="24"/>
          <w:szCs w:val="24"/>
          <w:lang w:val="id-ID"/>
        </w:rPr>
        <w:t>akan saya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unpblish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309A63" w14:textId="6DE06500" w:rsidR="00AF1384" w:rsidRPr="0057435D" w:rsidRDefault="587B8EE5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Jadi, pada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dideskripsikan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terperinc</w:t>
      </w:r>
      <w:proofErr w:type="spellEnd"/>
      <w:r w:rsidR="005E1BAC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pada data di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5E1BAC"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item backlog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A7571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sprint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protot</w:t>
      </w:r>
      <w:proofErr w:type="spellEnd"/>
      <w:r w:rsidR="005E1BAC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pe yang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product owner.</w:t>
      </w:r>
    </w:p>
    <w:p w14:paraId="0730169A" w14:textId="69FFB2DF" w:rsidR="00893D9F" w:rsidRDefault="587B8EE5" w:rsidP="005D6A39">
      <w:pPr>
        <w:pStyle w:val="ListParagraph"/>
        <w:numPr>
          <w:ilvl w:val="0"/>
          <w:numId w:val="2"/>
        </w:numPr>
        <w:spacing w:after="0" w:line="360" w:lineRule="auto"/>
        <w:ind w:left="45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74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571C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proofErr w:type="spellStart"/>
      <w:r w:rsidRPr="0057435D">
        <w:rPr>
          <w:rFonts w:ascii="Times New Roman" w:eastAsia="Times New Roman" w:hAnsi="Times New Roman" w:cs="Times New Roman"/>
          <w:sz w:val="24"/>
          <w:szCs w:val="24"/>
        </w:rPr>
        <w:t>engujian</w:t>
      </w:r>
      <w:proofErr w:type="spellEnd"/>
    </w:p>
    <w:p w14:paraId="117DF778" w14:textId="17AE4F36" w:rsidR="00893D9F" w:rsidRDefault="00893D9F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tools Figma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B6FEE">
        <w:rPr>
          <w:rFonts w:ascii="Times New Roman" w:eastAsia="Times New Roman" w:hAnsi="Times New Roman" w:cs="Times New Roman"/>
          <w:sz w:val="24"/>
          <w:szCs w:val="24"/>
        </w:rPr>
        <w:t xml:space="preserve">Fitur yang </w:t>
      </w:r>
      <w:proofErr w:type="spellStart"/>
      <w:r w:rsidR="001B6FE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B6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dikembangakan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user story (product backlog) yang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user (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Mahasisa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) dan Admin. Dimana,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37F67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637F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18BF5" w14:textId="0D7AC9C1" w:rsidR="00637F67" w:rsidRDefault="00637F67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penggunanya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berkolaborasi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prototyping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Sketch, Adobe XD dan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pembeda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F6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637F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EEBFC8" w14:textId="548FB59F" w:rsidR="006F7DDA" w:rsidRDefault="004C481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skenerio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DD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6F7DDA"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 w:rsidR="006F7D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F7D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DD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6F7DDA">
        <w:rPr>
          <w:rFonts w:ascii="Times New Roman" w:eastAsia="Times New Roman" w:hAnsi="Times New Roman" w:cs="Times New Roman"/>
          <w:sz w:val="24"/>
          <w:szCs w:val="24"/>
        </w:rPr>
        <w:t xml:space="preserve"> dan admin.</w:t>
      </w:r>
    </w:p>
    <w:p w14:paraId="28378215" w14:textId="748639FD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6BA15C" w14:textId="77777777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2F4A67" w14:textId="0B870D02" w:rsidR="006F7DDA" w:rsidRPr="00956B03" w:rsidRDefault="006F7DDA" w:rsidP="005D6A3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B0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Scenario </w:t>
      </w:r>
      <w:proofErr w:type="spellStart"/>
      <w:r w:rsidRPr="00956B03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Pr="00956B03">
        <w:rPr>
          <w:rFonts w:ascii="Times New Roman" w:eastAsia="Times New Roman" w:hAnsi="Times New Roman" w:cs="Times New Roman"/>
          <w:sz w:val="28"/>
          <w:szCs w:val="28"/>
        </w:rPr>
        <w:t xml:space="preserve"> User</w:t>
      </w:r>
    </w:p>
    <w:p w14:paraId="17381408" w14:textId="032E75E4" w:rsidR="00274DAF" w:rsidRDefault="006F7DDA" w:rsidP="005D6A3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65B55339" w14:textId="15B08BF1" w:rsidR="002A11C3" w:rsidRPr="002A11C3" w:rsidRDefault="00476BE9" w:rsidP="00FC1782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BE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5727331" wp14:editId="2EDAA9CB">
            <wp:extent cx="5732145" cy="4130040"/>
            <wp:effectExtent l="0" t="0" r="1905" b="381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C0A9" w14:textId="75B27B18" w:rsidR="00274DAF" w:rsidRDefault="00317EF2" w:rsidP="00FC1782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User Scenarios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inti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Experienceyang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membayangkan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UX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konseptual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EF2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7EF2">
        <w:rPr>
          <w:rFonts w:ascii="Times New Roman" w:eastAsia="Times New Roman" w:hAnsi="Times New Roman" w:cs="Times New Roman"/>
          <w:sz w:val="24"/>
          <w:szCs w:val="24"/>
        </w:rPr>
        <w:t>fisik.</w:t>
      </w:r>
      <w:r w:rsidR="00427D7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scenario persona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Mahsiswa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(user)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Andi ,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Sebagi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kerap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menggunak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, Andi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="00427D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8B5A3" w14:textId="281A2967" w:rsidR="00476BE9" w:rsidRDefault="00427D7A" w:rsidP="00FC1782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Prodi</w:t>
      </w:r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proofErr w:type="gramStart"/>
      <w:r w:rsidR="00317EF2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proofErr w:type="gram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dan semester agar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output yang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gramStart"/>
      <w:r w:rsidR="00317EF2">
        <w:rPr>
          <w:rFonts w:ascii="Times New Roman" w:eastAsia="Times New Roman" w:hAnsi="Times New Roman" w:cs="Times New Roman"/>
          <w:sz w:val="24"/>
          <w:szCs w:val="24"/>
        </w:rPr>
        <w:t>admin ,</w:t>
      </w:r>
      <w:proofErr w:type="gram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31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937EE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mengenaik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3937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B32C3D" w14:textId="0AB4CF25" w:rsidR="00AF1384" w:rsidRDefault="00AF1384" w:rsidP="00FC1782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7B6DA5" w14:textId="7B2A3D69" w:rsidR="00AF1384" w:rsidRDefault="00AF1384" w:rsidP="00FC1782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82E99F" w14:textId="1F4931A2" w:rsidR="00AF1384" w:rsidRDefault="00AF1384" w:rsidP="00FC1782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01E885" w14:textId="77777777" w:rsidR="00AF1384" w:rsidRPr="00AF1384" w:rsidRDefault="00AF1384" w:rsidP="00FC1782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EA5408" w14:textId="51E025FD" w:rsidR="003937EE" w:rsidRPr="00956B03" w:rsidRDefault="002A11C3" w:rsidP="005D6A3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6B03">
        <w:rPr>
          <w:rFonts w:ascii="Times New Roman" w:eastAsia="Times New Roman" w:hAnsi="Times New Roman" w:cs="Times New Roman"/>
          <w:sz w:val="28"/>
          <w:szCs w:val="28"/>
        </w:rPr>
        <w:lastRenderedPageBreak/>
        <w:t>Dosen</w:t>
      </w:r>
      <w:proofErr w:type="spellEnd"/>
    </w:p>
    <w:p w14:paraId="4EC8F551" w14:textId="30868462" w:rsidR="002A11C3" w:rsidRDefault="002A11C3" w:rsidP="00FC178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1C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8707319" wp14:editId="11230DBD">
            <wp:extent cx="5732145" cy="4163695"/>
            <wp:effectExtent l="0" t="0" r="1905" b="825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5F93" w14:textId="77777777" w:rsidR="00AF1384" w:rsidRPr="00AF1384" w:rsidRDefault="00AF1384" w:rsidP="00FC178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scenario persona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(user)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Rindiani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05E8C" w14:textId="77777777" w:rsidR="00AF1384" w:rsidRPr="00AF1384" w:rsidRDefault="00AF1384" w:rsidP="00FC178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Rindiani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oleh admin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dijalankannya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dipencarian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semester,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dimasuki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pengajaran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181F0" w14:textId="0AEB2746" w:rsidR="00AF1384" w:rsidRDefault="00AF1384" w:rsidP="00FC178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oleh admin,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bawa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dikelas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dimasuki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SKS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perkuliahan.Dengan</w:t>
      </w:r>
      <w:proofErr w:type="spellEnd"/>
      <w:proofErr w:type="gram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0695DE" w14:textId="36B034ED" w:rsidR="00EA7EB8" w:rsidRDefault="00EA7EB8" w:rsidP="00FC178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EB3952" w14:textId="7B02D4BB" w:rsidR="00EA7EB8" w:rsidRDefault="00EA7EB8" w:rsidP="00FC178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F7BD3" w14:textId="7A4E6D96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E84F64" w14:textId="77777777" w:rsidR="00AF1384" w:rsidRDefault="00AF1384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F6D0E7" w14:textId="224219E6" w:rsidR="00EA7EB8" w:rsidRPr="00956B03" w:rsidRDefault="00EA7EB8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56B03">
        <w:rPr>
          <w:rFonts w:ascii="Times New Roman" w:eastAsia="Times New Roman" w:hAnsi="Times New Roman" w:cs="Times New Roman"/>
          <w:sz w:val="28"/>
          <w:szCs w:val="28"/>
        </w:rPr>
        <w:lastRenderedPageBreak/>
        <w:t>b .Scenario</w:t>
      </w:r>
      <w:proofErr w:type="gramEnd"/>
      <w:r w:rsidRPr="00956B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B03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Pr="00956B03">
        <w:rPr>
          <w:rFonts w:ascii="Times New Roman" w:eastAsia="Times New Roman" w:hAnsi="Times New Roman" w:cs="Times New Roman"/>
          <w:sz w:val="28"/>
          <w:szCs w:val="28"/>
        </w:rPr>
        <w:t xml:space="preserve"> Admin</w:t>
      </w:r>
    </w:p>
    <w:p w14:paraId="1AC81829" w14:textId="2B747E33" w:rsidR="005E1BAC" w:rsidRDefault="00EA7EB8" w:rsidP="00FC178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EB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C591BBA" wp14:editId="634B6850">
            <wp:extent cx="5849292" cy="4031673"/>
            <wp:effectExtent l="0" t="0" r="0" b="698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57" cy="405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29B1" w14:textId="34245F9A" w:rsidR="00956B03" w:rsidRPr="00956B03" w:rsidRDefault="00956B03" w:rsidP="00FC17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di upgrade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user.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user, admin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diadakannya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input data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mhs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semesternya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kelasnya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sore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).Admin juga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agar admin juga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detail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terperinci.Metode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efisien.Tim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user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admin.Admin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software.Admin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user dan admin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mengerti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dibuat.Seperti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semester,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, dan lain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sebagainya.Akan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notifikasi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agar user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tertinggal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perkuliahan.Sekaligus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arsip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semesternya.Dengan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F1384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Pr="00AF1384">
        <w:rPr>
          <w:rFonts w:ascii="Times New Roman" w:eastAsia="Times New Roman" w:hAnsi="Times New Roman" w:cs="Times New Roman"/>
          <w:sz w:val="24"/>
          <w:szCs w:val="24"/>
        </w:rPr>
        <w:t xml:space="preserve"> admin dan user.</w:t>
      </w:r>
    </w:p>
    <w:p w14:paraId="11F4498C" w14:textId="60E08E9D" w:rsidR="43AB4BAE" w:rsidRPr="005E1BAC" w:rsidRDefault="43AB4BAE" w:rsidP="005D6A39">
      <w:pPr>
        <w:pStyle w:val="ListParagraph"/>
        <w:numPr>
          <w:ilvl w:val="0"/>
          <w:numId w:val="10"/>
        </w:numPr>
        <w:spacing w:after="0"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1B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Priority</w:t>
      </w:r>
    </w:p>
    <w:tbl>
      <w:tblPr>
        <w:tblStyle w:val="TableGrid"/>
        <w:tblW w:w="9113" w:type="dxa"/>
        <w:tblLayout w:type="fixed"/>
        <w:tblLook w:val="06A0" w:firstRow="1" w:lastRow="0" w:firstColumn="1" w:lastColumn="0" w:noHBand="1" w:noVBand="1"/>
      </w:tblPr>
      <w:tblGrid>
        <w:gridCol w:w="1080"/>
        <w:gridCol w:w="6930"/>
        <w:gridCol w:w="1103"/>
      </w:tblGrid>
      <w:tr w:rsidR="43AB4BAE" w:rsidRPr="0057435D" w14:paraId="5C2BA7DF" w14:textId="77777777" w:rsidTr="00FC1782">
        <w:tc>
          <w:tcPr>
            <w:tcW w:w="1080" w:type="dxa"/>
            <w:vAlign w:val="center"/>
          </w:tcPr>
          <w:p w14:paraId="3D367509" w14:textId="72547879" w:rsidR="43AB4BAE" w:rsidRPr="0057435D" w:rsidRDefault="43AB4BAE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6930" w:type="dxa"/>
            <w:vAlign w:val="center"/>
          </w:tcPr>
          <w:p w14:paraId="6CCFA063" w14:textId="17B0B069" w:rsidR="43AB4BAE" w:rsidRPr="0057435D" w:rsidRDefault="43AB4BAE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Item Backlog</w:t>
            </w:r>
          </w:p>
        </w:tc>
        <w:tc>
          <w:tcPr>
            <w:tcW w:w="1103" w:type="dxa"/>
            <w:vAlign w:val="center"/>
          </w:tcPr>
          <w:p w14:paraId="6E2880F1" w14:textId="1044DFF2" w:rsidR="43AB4BAE" w:rsidRPr="0057435D" w:rsidRDefault="43AB4BAE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Hours)</w:t>
            </w:r>
          </w:p>
        </w:tc>
      </w:tr>
      <w:tr w:rsidR="43AB4BAE" w:rsidRPr="0057435D" w14:paraId="63B2AD9A" w14:textId="77777777" w:rsidTr="00FC1782">
        <w:tc>
          <w:tcPr>
            <w:tcW w:w="1080" w:type="dxa"/>
            <w:vAlign w:val="center"/>
          </w:tcPr>
          <w:p w14:paraId="04260D41" w14:textId="1A338670" w:rsidR="43AB4BAE" w:rsidRPr="0057435D" w:rsidRDefault="43AB4BAE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0" w:type="dxa"/>
            <w:vAlign w:val="center"/>
          </w:tcPr>
          <w:p w14:paraId="2B0B5682" w14:textId="4B60F5F3" w:rsidR="43AB4BAE" w:rsidRPr="0057435D" w:rsidRDefault="0038327C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Saya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mempublish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unpublish data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perlihatkan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user.</w:t>
            </w:r>
          </w:p>
        </w:tc>
        <w:tc>
          <w:tcPr>
            <w:tcW w:w="1103" w:type="dxa"/>
          </w:tcPr>
          <w:p w14:paraId="19C9586E" w14:textId="4F602EBA" w:rsidR="43AB4BAE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8327C" w:rsidRPr="0057435D" w14:paraId="58B614CE" w14:textId="77777777" w:rsidTr="00FC1782">
        <w:tc>
          <w:tcPr>
            <w:tcW w:w="1080" w:type="dxa"/>
            <w:vAlign w:val="center"/>
          </w:tcPr>
          <w:p w14:paraId="6455C4AD" w14:textId="077552F3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30" w:type="dxa"/>
            <w:vAlign w:val="center"/>
          </w:tcPr>
          <w:p w14:paraId="43C7F87D" w14:textId="794AB569" w:rsidR="0038327C" w:rsidRPr="0057435D" w:rsidRDefault="0038327C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0CCBBB57" w14:textId="37ED72B5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327C" w:rsidRPr="0057435D" w14:paraId="4F793FE9" w14:textId="77777777" w:rsidTr="00FC1782">
        <w:tc>
          <w:tcPr>
            <w:tcW w:w="1080" w:type="dxa"/>
            <w:vAlign w:val="center"/>
          </w:tcPr>
          <w:p w14:paraId="57ADF631" w14:textId="73C6226E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30" w:type="dxa"/>
            <w:vAlign w:val="center"/>
          </w:tcPr>
          <w:p w14:paraId="1DC0E88E" w14:textId="1389B6AD" w:rsidR="0038327C" w:rsidRPr="005E1BAC" w:rsidRDefault="0038327C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</w:pP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mengajar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27C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51213F36" w14:textId="2B565B21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327C" w:rsidRPr="0057435D" w14:paraId="2346D620" w14:textId="77777777" w:rsidTr="00FC1782">
        <w:tc>
          <w:tcPr>
            <w:tcW w:w="1080" w:type="dxa"/>
            <w:vAlign w:val="center"/>
          </w:tcPr>
          <w:p w14:paraId="75A31B91" w14:textId="214DA95B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0" w:type="dxa"/>
            <w:vAlign w:val="center"/>
          </w:tcPr>
          <w:p w14:paraId="3A27FEAD" w14:textId="7A512CC6" w:rsidR="0038327C" w:rsidRPr="0091770B" w:rsidRDefault="0091770B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mengajar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103" w:type="dxa"/>
          </w:tcPr>
          <w:p w14:paraId="264051C4" w14:textId="2AF2BE82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327C" w:rsidRPr="0057435D" w14:paraId="5F690771" w14:textId="77777777" w:rsidTr="00FC1782">
        <w:tc>
          <w:tcPr>
            <w:tcW w:w="1080" w:type="dxa"/>
            <w:vAlign w:val="center"/>
          </w:tcPr>
          <w:p w14:paraId="51FDC434" w14:textId="6073A7F4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30" w:type="dxa"/>
            <w:vAlign w:val="center"/>
          </w:tcPr>
          <w:p w14:paraId="14A75DAB" w14:textId="3476D2A5" w:rsidR="0038327C" w:rsidRPr="0091770B" w:rsidRDefault="0091770B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submit</w:t>
            </w:r>
          </w:p>
        </w:tc>
        <w:tc>
          <w:tcPr>
            <w:tcW w:w="1103" w:type="dxa"/>
          </w:tcPr>
          <w:p w14:paraId="075AC601" w14:textId="3D833993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327C" w:rsidRPr="0057435D" w14:paraId="668F49E2" w14:textId="77777777" w:rsidTr="00FC1782">
        <w:tc>
          <w:tcPr>
            <w:tcW w:w="1080" w:type="dxa"/>
            <w:vAlign w:val="center"/>
          </w:tcPr>
          <w:p w14:paraId="47036D18" w14:textId="0BB88F91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30" w:type="dxa"/>
            <w:vAlign w:val="center"/>
          </w:tcPr>
          <w:p w14:paraId="5844649D" w14:textId="2CC48FB0" w:rsidR="0038327C" w:rsidRPr="0091770B" w:rsidRDefault="0091770B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meihat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sks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70B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2040247E" w14:textId="6E4486A7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327C" w:rsidRPr="0057435D" w14:paraId="7ED43FC7" w14:textId="77777777" w:rsidTr="00FC1782">
        <w:tc>
          <w:tcPr>
            <w:tcW w:w="1080" w:type="dxa"/>
            <w:vAlign w:val="center"/>
          </w:tcPr>
          <w:p w14:paraId="30085DB3" w14:textId="230A854E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30" w:type="dxa"/>
            <w:vAlign w:val="center"/>
          </w:tcPr>
          <w:p w14:paraId="2C52E52A" w14:textId="029EC6AE" w:rsidR="0038327C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0E263874" w14:textId="55EEB518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8327C" w:rsidRPr="0057435D" w14:paraId="47AC3FE8" w14:textId="77777777" w:rsidTr="00FC1782">
        <w:tc>
          <w:tcPr>
            <w:tcW w:w="1080" w:type="dxa"/>
            <w:vAlign w:val="center"/>
          </w:tcPr>
          <w:p w14:paraId="5DB2ECF4" w14:textId="4DD8ADC2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0" w:type="dxa"/>
            <w:vAlign w:val="center"/>
          </w:tcPr>
          <w:p w14:paraId="3969190C" w14:textId="1524E381" w:rsidR="0038327C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masuki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37EFF6A6" w14:textId="41A64072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327C" w:rsidRPr="0057435D" w14:paraId="222F706F" w14:textId="77777777" w:rsidTr="00FC1782">
        <w:tc>
          <w:tcPr>
            <w:tcW w:w="1080" w:type="dxa"/>
            <w:vAlign w:val="center"/>
          </w:tcPr>
          <w:p w14:paraId="35A63C76" w14:textId="4E997E6A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30" w:type="dxa"/>
            <w:vAlign w:val="center"/>
          </w:tcPr>
          <w:p w14:paraId="5AB117B2" w14:textId="48FF8493" w:rsidR="0038327C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Dosen, </w:t>
            </w:r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05B940D6" w14:textId="22033061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327C" w:rsidRPr="0057435D" w14:paraId="41902A48" w14:textId="77777777" w:rsidTr="00FC1782">
        <w:tc>
          <w:tcPr>
            <w:tcW w:w="1080" w:type="dxa"/>
            <w:vAlign w:val="center"/>
          </w:tcPr>
          <w:p w14:paraId="7E8B6843" w14:textId="31494363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30" w:type="dxa"/>
            <w:vAlign w:val="center"/>
          </w:tcPr>
          <w:p w14:paraId="7FB9B009" w14:textId="34559765" w:rsidR="0038327C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38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Dosen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39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</w:t>
              </w:r>
            </w:ins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a </w:t>
            </w:r>
            <w:proofErr w:type="spellStart"/>
            <w:ins w:id="40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saya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mengajar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ins w:id="41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tertentu</w:t>
              </w:r>
            </w:ins>
            <w:proofErr w:type="spellEnd"/>
          </w:p>
        </w:tc>
        <w:tc>
          <w:tcPr>
            <w:tcW w:w="1103" w:type="dxa"/>
          </w:tcPr>
          <w:p w14:paraId="28086853" w14:textId="6F63C058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327C" w:rsidRPr="0057435D" w14:paraId="75F9E52C" w14:textId="77777777" w:rsidTr="00FC1782">
        <w:tc>
          <w:tcPr>
            <w:tcW w:w="1080" w:type="dxa"/>
            <w:vAlign w:val="center"/>
          </w:tcPr>
          <w:p w14:paraId="66E52962" w14:textId="73C90C72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35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30" w:type="dxa"/>
            <w:vAlign w:val="center"/>
          </w:tcPr>
          <w:p w14:paraId="3711BEF4" w14:textId="5E84E1B6" w:rsidR="0038327C" w:rsidRPr="0057435D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Saya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775A734D" w14:textId="60D6D844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327C" w:rsidRPr="0057435D" w14:paraId="1B398B84" w14:textId="77777777" w:rsidTr="00FC1782">
        <w:trPr>
          <w:trHeight w:val="456"/>
        </w:trPr>
        <w:tc>
          <w:tcPr>
            <w:tcW w:w="1080" w:type="dxa"/>
            <w:vAlign w:val="center"/>
          </w:tcPr>
          <w:p w14:paraId="2A4264DE" w14:textId="4812A2F4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30" w:type="dxa"/>
            <w:vAlign w:val="center"/>
          </w:tcPr>
          <w:p w14:paraId="50246680" w14:textId="3C3FE7E5" w:rsidR="0038327C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Saya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1F7D0BC7" w14:textId="2D33A2EA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8327C" w:rsidRPr="0057435D" w14:paraId="37DB6474" w14:textId="77777777" w:rsidTr="00FC1782">
        <w:trPr>
          <w:trHeight w:val="548"/>
        </w:trPr>
        <w:tc>
          <w:tcPr>
            <w:tcW w:w="1080" w:type="dxa"/>
            <w:vAlign w:val="center"/>
          </w:tcPr>
          <w:p w14:paraId="3168CBE9" w14:textId="0723FEB5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30" w:type="dxa"/>
            <w:vAlign w:val="center"/>
          </w:tcPr>
          <w:p w14:paraId="1C63673D" w14:textId="264088CA" w:rsidR="0038327C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Saya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enghapus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</w:t>
            </w:r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03" w:type="dxa"/>
          </w:tcPr>
          <w:p w14:paraId="2C7C4E7A" w14:textId="30FDA84D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8327C" w:rsidRPr="0057435D" w14:paraId="6EC49C2F" w14:textId="77777777" w:rsidTr="00FC1782">
        <w:trPr>
          <w:trHeight w:val="428"/>
        </w:trPr>
        <w:tc>
          <w:tcPr>
            <w:tcW w:w="1080" w:type="dxa"/>
            <w:vAlign w:val="center"/>
          </w:tcPr>
          <w:p w14:paraId="6EEF81C5" w14:textId="2664C65D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30" w:type="dxa"/>
            <w:vAlign w:val="center"/>
          </w:tcPr>
          <w:p w14:paraId="7552422C" w14:textId="3A66DE1C" w:rsidR="0038327C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42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43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44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dosen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yang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masuk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tertentu</w:t>
              </w:r>
            </w:ins>
            <w:proofErr w:type="spellEnd"/>
          </w:p>
        </w:tc>
        <w:tc>
          <w:tcPr>
            <w:tcW w:w="1103" w:type="dxa"/>
          </w:tcPr>
          <w:p w14:paraId="6FC1897E" w14:textId="0F333E96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327C" w:rsidRPr="0057435D" w14:paraId="5D982AFD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16234A8D" w14:textId="2EDBB6A6" w:rsidR="0038327C" w:rsidRPr="0057435D" w:rsidRDefault="0038327C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30" w:type="dxa"/>
            <w:vAlign w:val="center"/>
          </w:tcPr>
          <w:p w14:paraId="62EFCEF9" w14:textId="52A81ED8" w:rsidR="0038327C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45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46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47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waktu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ins w:id="48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</w:t>
              </w:r>
            </w:ins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1103" w:type="dxa"/>
          </w:tcPr>
          <w:p w14:paraId="24E418CD" w14:textId="51DBF980" w:rsidR="0038327C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5A19" w:rsidRPr="0057435D" w14:paraId="0DE096C4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76E5C8F9" w14:textId="407F835F" w:rsidR="00A65A19" w:rsidRDefault="00A65A1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30" w:type="dxa"/>
            <w:vAlign w:val="center"/>
          </w:tcPr>
          <w:p w14:paraId="685BE972" w14:textId="03E3BEE2" w:rsidR="00A65A19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49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50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51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waktu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ins w:id="52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tertentu</w:t>
              </w:r>
            </w:ins>
            <w:proofErr w:type="spellEnd"/>
          </w:p>
        </w:tc>
        <w:tc>
          <w:tcPr>
            <w:tcW w:w="1103" w:type="dxa"/>
          </w:tcPr>
          <w:p w14:paraId="2917B752" w14:textId="2C978BD6" w:rsidR="00A65A19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5A19" w:rsidRPr="0057435D" w14:paraId="1E62F2B0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59304165" w14:textId="7DDF094E" w:rsidR="00A65A19" w:rsidRDefault="00A65A1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6930" w:type="dxa"/>
            <w:vAlign w:val="center"/>
          </w:tcPr>
          <w:p w14:paraId="2B499AE1" w14:textId="5D57E848" w:rsidR="00A65A19" w:rsidRPr="00A65A19" w:rsidRDefault="00A65A19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53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54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A65A1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55" w:author="Thiyara Al-Mawaddah"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kelas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yang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akan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saya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masuki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saat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hari</w:t>
              </w:r>
              <w:proofErr w:type="spellEnd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65A1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</w:ins>
            <w:proofErr w:type="spellEnd"/>
          </w:p>
        </w:tc>
        <w:tc>
          <w:tcPr>
            <w:tcW w:w="1103" w:type="dxa"/>
          </w:tcPr>
          <w:p w14:paraId="41C785C0" w14:textId="4CDC5E98" w:rsidR="00A65A19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5A19" w:rsidRPr="0057435D" w14:paraId="64F0BB5D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1A20E257" w14:textId="2FD0367F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30" w:type="dxa"/>
            <w:vAlign w:val="center"/>
          </w:tcPr>
          <w:p w14:paraId="7A97E218" w14:textId="0BC92570" w:rsidR="00A65A19" w:rsidRPr="005F6322" w:rsidRDefault="005F6322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56" w:author="Thiyara Al-Mawaddah"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57" w:author="Thiyara Al-Mawaddah"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Saya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melihat </w:t>
            </w:r>
            <w:proofErr w:type="spellStart"/>
            <w:ins w:id="58" w:author="Thiyara Al-Mawaddah"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kurikulum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</w:ins>
            <w:proofErr w:type="spellEnd"/>
          </w:p>
        </w:tc>
        <w:tc>
          <w:tcPr>
            <w:tcW w:w="1103" w:type="dxa"/>
          </w:tcPr>
          <w:p w14:paraId="2FC99F4B" w14:textId="3D25BC7E" w:rsidR="00A65A19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5A19" w:rsidRPr="0057435D" w14:paraId="7C460AE9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19B7EC12" w14:textId="3E4EA271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930" w:type="dxa"/>
            <w:vAlign w:val="center"/>
          </w:tcPr>
          <w:p w14:paraId="3FE8307A" w14:textId="540077FA" w:rsidR="00A65A19" w:rsidRPr="005F6322" w:rsidRDefault="005F6322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59" w:author="Thiyara Al-Mawaddah"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Dosen</w:t>
              </w:r>
            </w:ins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60" w:author="Thiyara Al-Mawaddah"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</w:t>
              </w:r>
            </w:ins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a </w:t>
            </w:r>
            <w:proofErr w:type="spellStart"/>
            <w:ins w:id="61" w:author="Thiyara Al-Mawaddah"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saya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mengajar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</w:ins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ins w:id="62" w:author="Thiyara Al-Mawaddah"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F63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tertentu</w:t>
              </w:r>
            </w:ins>
            <w:proofErr w:type="spellEnd"/>
          </w:p>
        </w:tc>
        <w:tc>
          <w:tcPr>
            <w:tcW w:w="1103" w:type="dxa"/>
          </w:tcPr>
          <w:p w14:paraId="49988C2A" w14:textId="1B8EF619" w:rsidR="00A65A19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5A19" w:rsidRPr="0057435D" w14:paraId="2EC72F0D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40625F40" w14:textId="34F9F9AD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30" w:type="dxa"/>
            <w:vAlign w:val="center"/>
          </w:tcPr>
          <w:p w14:paraId="18ED0267" w14:textId="065E8B9A" w:rsidR="00A65A19" w:rsidRPr="005F6322" w:rsidRDefault="005F6322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masuki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</w:t>
            </w:r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03" w:type="dxa"/>
          </w:tcPr>
          <w:p w14:paraId="5781EF53" w14:textId="1B68DE2A" w:rsidR="00A65A19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5A19" w:rsidRPr="0057435D" w14:paraId="3153379D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102B3932" w14:textId="26EB52E7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930" w:type="dxa"/>
            <w:vAlign w:val="center"/>
          </w:tcPr>
          <w:p w14:paraId="653DEEE1" w14:textId="135717FE" w:rsidR="00A65A19" w:rsidRPr="005F6322" w:rsidRDefault="005F6322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14022507" w14:textId="58CB51C4" w:rsidR="00A65A19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5A19" w:rsidRPr="0057435D" w14:paraId="2DE42966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74652910" w14:textId="7D151B87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930" w:type="dxa"/>
            <w:vAlign w:val="center"/>
          </w:tcPr>
          <w:p w14:paraId="67E53A4E" w14:textId="3CBA229A" w:rsidR="00A65A19" w:rsidRPr="005F6322" w:rsidRDefault="005F6322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322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5FFAA6F7" w14:textId="6A0C3BEA" w:rsidR="00A65A19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5A19" w:rsidRPr="0057435D" w14:paraId="3E584AF7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105B8BD6" w14:textId="53DC2B19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930" w:type="dxa"/>
            <w:vAlign w:val="center"/>
          </w:tcPr>
          <w:p w14:paraId="23104006" w14:textId="7E9AD795" w:rsidR="00A65A19" w:rsidRPr="00B95DF3" w:rsidRDefault="00B95DF3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63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64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65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hari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cantumkan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</w:t>
              </w:r>
            </w:ins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03" w:type="dxa"/>
          </w:tcPr>
          <w:p w14:paraId="4174F142" w14:textId="09D13826" w:rsidR="00A65A19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5A19" w:rsidRPr="0057435D" w14:paraId="297E3E01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584F3D78" w14:textId="6D1B7B60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930" w:type="dxa"/>
            <w:vAlign w:val="center"/>
          </w:tcPr>
          <w:p w14:paraId="72F60B78" w14:textId="51470E77" w:rsidR="00A65A19" w:rsidRPr="00B95DF3" w:rsidRDefault="00B95DF3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ins w:id="66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</w:t>
              </w:r>
            </w:ins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Saya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103" w:type="dxa"/>
          </w:tcPr>
          <w:p w14:paraId="6422E37E" w14:textId="6AA292AC" w:rsidR="00A65A19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5A19" w:rsidRPr="0057435D" w14:paraId="77616CCE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26A3EE46" w14:textId="39884F85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930" w:type="dxa"/>
            <w:vAlign w:val="center"/>
          </w:tcPr>
          <w:p w14:paraId="79F8A9E6" w14:textId="17C4B8AE" w:rsidR="00A65A19" w:rsidRPr="00A65A19" w:rsidRDefault="00B95DF3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3" w:type="dxa"/>
          </w:tcPr>
          <w:p w14:paraId="539ADEC7" w14:textId="00AC55C4" w:rsidR="00A65A19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5A19" w:rsidRPr="0057435D" w14:paraId="47E23077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0D901A05" w14:textId="15231CE1" w:rsidR="00A65A19" w:rsidRPr="00B95DF3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930" w:type="dxa"/>
            <w:vAlign w:val="center"/>
          </w:tcPr>
          <w:p w14:paraId="6C42D734" w14:textId="3EADECA4" w:rsidR="00A65A19" w:rsidRPr="00B95DF3" w:rsidRDefault="00B95DF3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67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68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Saya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melihat </w:t>
            </w:r>
            <w:proofErr w:type="spellStart"/>
            <w:ins w:id="69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kurikulum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</w:ins>
            <w:proofErr w:type="spellEnd"/>
          </w:p>
        </w:tc>
        <w:tc>
          <w:tcPr>
            <w:tcW w:w="1103" w:type="dxa"/>
          </w:tcPr>
          <w:p w14:paraId="5B46D83B" w14:textId="63E09AC1" w:rsidR="00A65A19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5A19" w:rsidRPr="0057435D" w14:paraId="01D561BE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3A5E2203" w14:textId="460B566C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930" w:type="dxa"/>
            <w:vAlign w:val="center"/>
          </w:tcPr>
          <w:p w14:paraId="484B9D56" w14:textId="78DA9D28" w:rsidR="00A65A19" w:rsidRPr="00B95DF3" w:rsidRDefault="00B95DF3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70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71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72" w:author="Thiyara Al-Mawaddah"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sesi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dicantumkan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B95D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</w:ins>
            <w:proofErr w:type="spellEnd"/>
          </w:p>
        </w:tc>
        <w:tc>
          <w:tcPr>
            <w:tcW w:w="1103" w:type="dxa"/>
          </w:tcPr>
          <w:p w14:paraId="17DFDAB0" w14:textId="7EDDE620" w:rsidR="00A65A19" w:rsidRPr="0057435D" w:rsidRDefault="000A7CF9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5A19" w:rsidRPr="0057435D" w14:paraId="31499D89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4953033E" w14:textId="49FD8518" w:rsidR="00A65A19" w:rsidRDefault="005F632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930" w:type="dxa"/>
            <w:vAlign w:val="center"/>
          </w:tcPr>
          <w:p w14:paraId="10B03A3E" w14:textId="07156E24" w:rsidR="00A65A19" w:rsidRPr="00B95DF3" w:rsidRDefault="00B95DF3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sesi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dicantumkan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53B71265" w14:textId="3A9DD0AE" w:rsidR="00A65A19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5DF3" w:rsidRPr="0057435D" w14:paraId="4879192C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0D5CA288" w14:textId="4938C213" w:rsidR="00B95DF3" w:rsidRDefault="00B95DF3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930" w:type="dxa"/>
            <w:vAlign w:val="center"/>
          </w:tcPr>
          <w:p w14:paraId="35D4001E" w14:textId="7F1FED57" w:rsidR="00B95DF3" w:rsidRPr="00B95DF3" w:rsidRDefault="00B95DF3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melihat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kurikulum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DF3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103" w:type="dxa"/>
          </w:tcPr>
          <w:p w14:paraId="21154808" w14:textId="535B72A2" w:rsidR="00B95DF3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5DF3" w:rsidRPr="0057435D" w14:paraId="34EC4FE3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05E2699B" w14:textId="67AB9FD7" w:rsidR="00B95DF3" w:rsidRDefault="00B95DF3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930" w:type="dxa"/>
            <w:vAlign w:val="center"/>
          </w:tcPr>
          <w:p w14:paraId="59FA2477" w14:textId="65826EAF" w:rsidR="00B95DF3" w:rsidRPr="00003B96" w:rsidRDefault="00003B96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dicantumkan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6C55DC2B" w14:textId="76499F5E" w:rsidR="00B95DF3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5DF3" w:rsidRPr="0057435D" w14:paraId="7E1604E1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7E5EC5C0" w14:textId="38A2C2F2" w:rsidR="00B95DF3" w:rsidRDefault="00B95DF3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930" w:type="dxa"/>
            <w:vAlign w:val="center"/>
          </w:tcPr>
          <w:p w14:paraId="14D55276" w14:textId="74CAA880" w:rsidR="00B95DF3" w:rsidRPr="00003B96" w:rsidRDefault="00003B96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</w:t>
            </w:r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ihat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sks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56C92825" w14:textId="0173D648" w:rsidR="00B95DF3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5DF3" w:rsidRPr="0057435D" w14:paraId="3D958700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67151024" w14:textId="240347EB" w:rsidR="00B95DF3" w:rsidRDefault="00B95DF3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930" w:type="dxa"/>
            <w:vAlign w:val="center"/>
          </w:tcPr>
          <w:p w14:paraId="2E191AD5" w14:textId="7E740A7C" w:rsidR="00B95DF3" w:rsidRPr="00003B96" w:rsidRDefault="00003B96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73" w:author="Thiyara Al-Mawaddah"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Mahasiswa</w:t>
              </w:r>
            </w:ins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74" w:author="Thiyara Al-Mawaddah"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dapat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mengakses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halaman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sebelumnya</w:t>
              </w:r>
            </w:ins>
            <w:proofErr w:type="spellEnd"/>
          </w:p>
        </w:tc>
        <w:tc>
          <w:tcPr>
            <w:tcW w:w="1103" w:type="dxa"/>
          </w:tcPr>
          <w:p w14:paraId="14272A7C" w14:textId="53F048D2" w:rsidR="00B95DF3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5DF3" w:rsidRPr="0057435D" w14:paraId="0E3EC06A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300964FF" w14:textId="468252A5" w:rsidR="00B95DF3" w:rsidRDefault="00B95DF3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930" w:type="dxa"/>
            <w:vAlign w:val="center"/>
          </w:tcPr>
          <w:p w14:paraId="737464B3" w14:textId="2A17EF78" w:rsidR="00B95DF3" w:rsidRPr="00003B96" w:rsidRDefault="00003B96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selanjutny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  <w:tc>
          <w:tcPr>
            <w:tcW w:w="1103" w:type="dxa"/>
          </w:tcPr>
          <w:p w14:paraId="53480D9A" w14:textId="442670C3" w:rsidR="00B95DF3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5DF3" w:rsidRPr="0057435D" w14:paraId="0AFA885D" w14:textId="77777777" w:rsidTr="00FC1782">
        <w:trPr>
          <w:trHeight w:val="407"/>
        </w:trPr>
        <w:tc>
          <w:tcPr>
            <w:tcW w:w="1080" w:type="dxa"/>
            <w:vAlign w:val="center"/>
          </w:tcPr>
          <w:p w14:paraId="78CD1437" w14:textId="4EA49AA0" w:rsidR="00B95DF3" w:rsidRDefault="00B95DF3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930" w:type="dxa"/>
            <w:vAlign w:val="center"/>
          </w:tcPr>
          <w:p w14:paraId="6E8D7212" w14:textId="08BFFC3E" w:rsidR="00B95DF3" w:rsidRPr="00003B96" w:rsidRDefault="00003B96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103" w:type="dxa"/>
          </w:tcPr>
          <w:p w14:paraId="435E128D" w14:textId="11C0D14B" w:rsidR="00B95DF3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03B96" w:rsidRPr="0057435D" w14:paraId="35ECC683" w14:textId="77777777" w:rsidTr="00FC1782">
        <w:trPr>
          <w:trHeight w:val="558"/>
        </w:trPr>
        <w:tc>
          <w:tcPr>
            <w:tcW w:w="1080" w:type="dxa"/>
            <w:vAlign w:val="center"/>
          </w:tcPr>
          <w:p w14:paraId="2122F233" w14:textId="61E214AB" w:rsidR="00003B96" w:rsidRDefault="00003B96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37</w:t>
            </w:r>
          </w:p>
        </w:tc>
        <w:tc>
          <w:tcPr>
            <w:tcW w:w="6930" w:type="dxa"/>
            <w:vAlign w:val="center"/>
          </w:tcPr>
          <w:p w14:paraId="54B24E71" w14:textId="30AABE15" w:rsidR="00003B96" w:rsidRPr="00003B96" w:rsidRDefault="00003B96" w:rsidP="00FC17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ins w:id="75" w:author="Thiyara Al-Mawaddah"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003B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76" w:author="Thiyara Al-Mawaddah"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Saya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dosen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wali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dicantumkan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003B9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</w:ins>
            <w:proofErr w:type="spellEnd"/>
          </w:p>
        </w:tc>
        <w:tc>
          <w:tcPr>
            <w:tcW w:w="1103" w:type="dxa"/>
          </w:tcPr>
          <w:p w14:paraId="57781C91" w14:textId="2D29E5AA" w:rsidR="00003B96" w:rsidRPr="0057435D" w:rsidRDefault="00FC1782" w:rsidP="00FC17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DE085A0" w14:textId="35E3E804" w:rsidR="43AB4BAE" w:rsidRDefault="43AB4BAE" w:rsidP="00FC178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48B873" w14:textId="77777777" w:rsidR="00974BD3" w:rsidRPr="0057435D" w:rsidRDefault="00974BD3" w:rsidP="00FC178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74BD3" w:rsidRPr="0057435D" w:rsidSect="00292B3D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FC880" w14:textId="77777777" w:rsidR="005D6A39" w:rsidRDefault="005D6A39" w:rsidP="00A85C48">
      <w:pPr>
        <w:spacing w:after="0" w:line="240" w:lineRule="auto"/>
      </w:pPr>
      <w:r>
        <w:separator/>
      </w:r>
    </w:p>
  </w:endnote>
  <w:endnote w:type="continuationSeparator" w:id="0">
    <w:p w14:paraId="23C9D5B1" w14:textId="77777777" w:rsidR="005D6A39" w:rsidRDefault="005D6A39" w:rsidP="00A85C48">
      <w:pPr>
        <w:spacing w:after="0" w:line="240" w:lineRule="auto"/>
      </w:pPr>
      <w:r>
        <w:continuationSeparator/>
      </w:r>
    </w:p>
  </w:endnote>
  <w:endnote w:type="continuationNotice" w:id="1">
    <w:p w14:paraId="51DBB2FD" w14:textId="77777777" w:rsidR="005D6A39" w:rsidRDefault="005D6A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F5D5E6" w14:paraId="307AA36E" w14:textId="77777777" w:rsidTr="1FF5D5E6">
      <w:tc>
        <w:tcPr>
          <w:tcW w:w="3005" w:type="dxa"/>
        </w:tcPr>
        <w:p w14:paraId="6C4AE6D5" w14:textId="1980458C" w:rsidR="1FF5D5E6" w:rsidRDefault="1FF5D5E6" w:rsidP="1FF5D5E6">
          <w:pPr>
            <w:pStyle w:val="Header"/>
            <w:ind w:left="-115"/>
          </w:pPr>
        </w:p>
      </w:tc>
      <w:tc>
        <w:tcPr>
          <w:tcW w:w="3005" w:type="dxa"/>
        </w:tcPr>
        <w:p w14:paraId="4E372AF3" w14:textId="1E3C10FC" w:rsidR="1FF5D5E6" w:rsidRDefault="1FF5D5E6" w:rsidP="1FF5D5E6">
          <w:pPr>
            <w:pStyle w:val="Header"/>
            <w:jc w:val="center"/>
          </w:pPr>
        </w:p>
      </w:tc>
      <w:tc>
        <w:tcPr>
          <w:tcW w:w="3005" w:type="dxa"/>
        </w:tcPr>
        <w:p w14:paraId="6F7B41BB" w14:textId="15CBDEAD" w:rsidR="1FF5D5E6" w:rsidRDefault="1FF5D5E6" w:rsidP="1FF5D5E6">
          <w:pPr>
            <w:pStyle w:val="Header"/>
            <w:ind w:right="-115"/>
            <w:jc w:val="right"/>
          </w:pPr>
        </w:p>
      </w:tc>
    </w:tr>
  </w:tbl>
  <w:p w14:paraId="5A331DA5" w14:textId="30A815F0" w:rsidR="00A85C48" w:rsidRDefault="00A85C48" w:rsidP="00925064">
    <w:pPr>
      <w:pStyle w:val="Footer"/>
      <w:tabs>
        <w:tab w:val="clear" w:pos="4680"/>
        <w:tab w:val="clear" w:pos="9360"/>
        <w:tab w:val="left" w:pos="9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5586B" w14:textId="77777777" w:rsidR="005D6A39" w:rsidRDefault="005D6A39" w:rsidP="00A85C48">
      <w:pPr>
        <w:spacing w:after="0" w:line="240" w:lineRule="auto"/>
      </w:pPr>
      <w:r>
        <w:separator/>
      </w:r>
    </w:p>
  </w:footnote>
  <w:footnote w:type="continuationSeparator" w:id="0">
    <w:p w14:paraId="3437D3AD" w14:textId="77777777" w:rsidR="005D6A39" w:rsidRDefault="005D6A39" w:rsidP="00A85C48">
      <w:pPr>
        <w:spacing w:after="0" w:line="240" w:lineRule="auto"/>
      </w:pPr>
      <w:r>
        <w:continuationSeparator/>
      </w:r>
    </w:p>
  </w:footnote>
  <w:footnote w:type="continuationNotice" w:id="1">
    <w:p w14:paraId="5B0C43D4" w14:textId="77777777" w:rsidR="005D6A39" w:rsidRDefault="005D6A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F5D5E6" w14:paraId="5AF9404B" w14:textId="77777777" w:rsidTr="1FF5D5E6">
      <w:tc>
        <w:tcPr>
          <w:tcW w:w="3005" w:type="dxa"/>
        </w:tcPr>
        <w:p w14:paraId="44C3B6E6" w14:textId="2BBBEF6B" w:rsidR="1FF5D5E6" w:rsidRDefault="1FF5D5E6" w:rsidP="1FF5D5E6">
          <w:pPr>
            <w:pStyle w:val="Header"/>
            <w:ind w:left="-115"/>
          </w:pPr>
        </w:p>
      </w:tc>
      <w:tc>
        <w:tcPr>
          <w:tcW w:w="3005" w:type="dxa"/>
        </w:tcPr>
        <w:p w14:paraId="25D5BE15" w14:textId="4ABDC7D6" w:rsidR="1FF5D5E6" w:rsidRDefault="1FF5D5E6" w:rsidP="1FF5D5E6">
          <w:pPr>
            <w:pStyle w:val="Header"/>
            <w:jc w:val="center"/>
          </w:pPr>
        </w:p>
      </w:tc>
      <w:tc>
        <w:tcPr>
          <w:tcW w:w="3005" w:type="dxa"/>
        </w:tcPr>
        <w:p w14:paraId="26EDE53B" w14:textId="3621C5C2" w:rsidR="1FF5D5E6" w:rsidRDefault="1FF5D5E6" w:rsidP="1FF5D5E6">
          <w:pPr>
            <w:pStyle w:val="Header"/>
            <w:ind w:right="-115"/>
            <w:jc w:val="right"/>
          </w:pPr>
        </w:p>
      </w:tc>
    </w:tr>
  </w:tbl>
  <w:p w14:paraId="022E27E4" w14:textId="30455AEF" w:rsidR="00A85C48" w:rsidRDefault="00A85C48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lhaDc+KMkgBQCN" id="Nrt2mqNU"/>
  </int:Manifest>
  <int:Observations>
    <int:Content id="Nrt2mqN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74F"/>
    <w:multiLevelType w:val="hybridMultilevel"/>
    <w:tmpl w:val="993C3E86"/>
    <w:lvl w:ilvl="0" w:tplc="C3C02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5BA8"/>
    <w:multiLevelType w:val="hybridMultilevel"/>
    <w:tmpl w:val="141AA220"/>
    <w:lvl w:ilvl="0" w:tplc="2EF4BC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5A60"/>
    <w:multiLevelType w:val="hybridMultilevel"/>
    <w:tmpl w:val="50C068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C7C60"/>
    <w:multiLevelType w:val="hybridMultilevel"/>
    <w:tmpl w:val="7CC8901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F472B"/>
    <w:multiLevelType w:val="hybridMultilevel"/>
    <w:tmpl w:val="870A1380"/>
    <w:lvl w:ilvl="0" w:tplc="1E9A7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4D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22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A6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22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F47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C9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60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4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F5F6E"/>
    <w:multiLevelType w:val="hybridMultilevel"/>
    <w:tmpl w:val="9506AD6E"/>
    <w:lvl w:ilvl="0" w:tplc="D38AD3B2">
      <w:start w:val="1"/>
      <w:numFmt w:val="decimal"/>
      <w:lvlText w:val="%1)"/>
      <w:lvlJc w:val="left"/>
      <w:pPr>
        <w:ind w:left="720" w:hanging="360"/>
      </w:pPr>
    </w:lvl>
    <w:lvl w:ilvl="1" w:tplc="0A34C8BC">
      <w:start w:val="1"/>
      <w:numFmt w:val="lowerLetter"/>
      <w:lvlText w:val="%2."/>
      <w:lvlJc w:val="left"/>
      <w:pPr>
        <w:ind w:left="1440" w:hanging="360"/>
      </w:pPr>
    </w:lvl>
    <w:lvl w:ilvl="2" w:tplc="4F805CA4">
      <w:start w:val="1"/>
      <w:numFmt w:val="lowerRoman"/>
      <w:lvlText w:val="%3."/>
      <w:lvlJc w:val="right"/>
      <w:pPr>
        <w:ind w:left="2160" w:hanging="180"/>
      </w:pPr>
    </w:lvl>
    <w:lvl w:ilvl="3" w:tplc="79460FD6">
      <w:start w:val="1"/>
      <w:numFmt w:val="decimal"/>
      <w:lvlText w:val="%4."/>
      <w:lvlJc w:val="left"/>
      <w:pPr>
        <w:ind w:left="2880" w:hanging="360"/>
      </w:pPr>
    </w:lvl>
    <w:lvl w:ilvl="4" w:tplc="05D402F8">
      <w:start w:val="1"/>
      <w:numFmt w:val="lowerLetter"/>
      <w:lvlText w:val="%5."/>
      <w:lvlJc w:val="left"/>
      <w:pPr>
        <w:ind w:left="3600" w:hanging="360"/>
      </w:pPr>
    </w:lvl>
    <w:lvl w:ilvl="5" w:tplc="1C2E7ED2">
      <w:start w:val="1"/>
      <w:numFmt w:val="lowerRoman"/>
      <w:lvlText w:val="%6."/>
      <w:lvlJc w:val="right"/>
      <w:pPr>
        <w:ind w:left="4320" w:hanging="180"/>
      </w:pPr>
    </w:lvl>
    <w:lvl w:ilvl="6" w:tplc="9DCE948C">
      <w:start w:val="1"/>
      <w:numFmt w:val="decimal"/>
      <w:lvlText w:val="%7."/>
      <w:lvlJc w:val="left"/>
      <w:pPr>
        <w:ind w:left="5040" w:hanging="360"/>
      </w:pPr>
    </w:lvl>
    <w:lvl w:ilvl="7" w:tplc="3FBEC1A8">
      <w:start w:val="1"/>
      <w:numFmt w:val="lowerLetter"/>
      <w:lvlText w:val="%8."/>
      <w:lvlJc w:val="left"/>
      <w:pPr>
        <w:ind w:left="5760" w:hanging="360"/>
      </w:pPr>
    </w:lvl>
    <w:lvl w:ilvl="8" w:tplc="01E4D0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36513"/>
    <w:multiLevelType w:val="hybridMultilevel"/>
    <w:tmpl w:val="C966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D3EF0"/>
    <w:multiLevelType w:val="hybridMultilevel"/>
    <w:tmpl w:val="613CD094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604C0B89"/>
    <w:multiLevelType w:val="hybridMultilevel"/>
    <w:tmpl w:val="7FBA7446"/>
    <w:lvl w:ilvl="0" w:tplc="258E276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F82BAEC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60B0B8F0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372B6F8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1F2952E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9758839A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5D2161C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8A124FAA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A0321C56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73814E7"/>
    <w:multiLevelType w:val="hybridMultilevel"/>
    <w:tmpl w:val="D2828194"/>
    <w:lvl w:ilvl="0" w:tplc="E99A4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34946"/>
    <w:multiLevelType w:val="hybridMultilevel"/>
    <w:tmpl w:val="67C6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87299"/>
    <w:multiLevelType w:val="hybridMultilevel"/>
    <w:tmpl w:val="27EE54FA"/>
    <w:lvl w:ilvl="0" w:tplc="009EF5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217ED"/>
    <w:multiLevelType w:val="hybridMultilevel"/>
    <w:tmpl w:val="3182AB86"/>
    <w:lvl w:ilvl="0" w:tplc="C3C025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52D9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B0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7FCA9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8679A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5EC1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0367C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79AA1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32A437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4775976">
    <w:abstractNumId w:val="8"/>
  </w:num>
  <w:num w:numId="2" w16cid:durableId="710375089">
    <w:abstractNumId w:val="5"/>
  </w:num>
  <w:num w:numId="3" w16cid:durableId="1894465025">
    <w:abstractNumId w:val="9"/>
  </w:num>
  <w:num w:numId="4" w16cid:durableId="233901917">
    <w:abstractNumId w:val="12"/>
  </w:num>
  <w:num w:numId="5" w16cid:durableId="1031109716">
    <w:abstractNumId w:val="4"/>
  </w:num>
  <w:num w:numId="6" w16cid:durableId="575015265">
    <w:abstractNumId w:val="2"/>
  </w:num>
  <w:num w:numId="7" w16cid:durableId="10302913">
    <w:abstractNumId w:val="10"/>
  </w:num>
  <w:num w:numId="8" w16cid:durableId="1765685573">
    <w:abstractNumId w:val="3"/>
  </w:num>
  <w:num w:numId="9" w16cid:durableId="986396634">
    <w:abstractNumId w:val="0"/>
  </w:num>
  <w:num w:numId="10" w16cid:durableId="1192916694">
    <w:abstractNumId w:val="11"/>
  </w:num>
  <w:num w:numId="11" w16cid:durableId="634528149">
    <w:abstractNumId w:val="7"/>
  </w:num>
  <w:num w:numId="12" w16cid:durableId="529875695">
    <w:abstractNumId w:val="1"/>
  </w:num>
  <w:num w:numId="13" w16cid:durableId="1002051825">
    <w:abstractNumId w:val="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iyara Al-Mawaddah">
    <w15:presenceInfo w15:providerId="None" w15:userId="Thiyara Al-Mawadd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BA58D7"/>
    <w:rsid w:val="000027D4"/>
    <w:rsid w:val="00003B96"/>
    <w:rsid w:val="00023B5F"/>
    <w:rsid w:val="0004613D"/>
    <w:rsid w:val="000553A9"/>
    <w:rsid w:val="00066A2E"/>
    <w:rsid w:val="000A3B44"/>
    <w:rsid w:val="000A7CF9"/>
    <w:rsid w:val="000B53CD"/>
    <w:rsid w:val="000B5898"/>
    <w:rsid w:val="000C7B92"/>
    <w:rsid w:val="000E0E79"/>
    <w:rsid w:val="00153A48"/>
    <w:rsid w:val="00183427"/>
    <w:rsid w:val="0018352F"/>
    <w:rsid w:val="001B6FEE"/>
    <w:rsid w:val="001C0B2A"/>
    <w:rsid w:val="001D10F3"/>
    <w:rsid w:val="00202A6C"/>
    <w:rsid w:val="0021592D"/>
    <w:rsid w:val="00237530"/>
    <w:rsid w:val="00255372"/>
    <w:rsid w:val="00274DAF"/>
    <w:rsid w:val="002814A2"/>
    <w:rsid w:val="00292B3D"/>
    <w:rsid w:val="00293BE9"/>
    <w:rsid w:val="002A11C3"/>
    <w:rsid w:val="002A214C"/>
    <w:rsid w:val="002B58DE"/>
    <w:rsid w:val="002E12F3"/>
    <w:rsid w:val="002E5BA9"/>
    <w:rsid w:val="00314B34"/>
    <w:rsid w:val="00317A49"/>
    <w:rsid w:val="00317EF2"/>
    <w:rsid w:val="003472D7"/>
    <w:rsid w:val="003604BE"/>
    <w:rsid w:val="0038327C"/>
    <w:rsid w:val="003845D2"/>
    <w:rsid w:val="00391A96"/>
    <w:rsid w:val="003937EE"/>
    <w:rsid w:val="0040327F"/>
    <w:rsid w:val="00412A92"/>
    <w:rsid w:val="00427D7A"/>
    <w:rsid w:val="00444A0F"/>
    <w:rsid w:val="00447524"/>
    <w:rsid w:val="0045280A"/>
    <w:rsid w:val="00454F57"/>
    <w:rsid w:val="00466518"/>
    <w:rsid w:val="00476BE9"/>
    <w:rsid w:val="0048646C"/>
    <w:rsid w:val="00491BAC"/>
    <w:rsid w:val="004C4814"/>
    <w:rsid w:val="004D12DB"/>
    <w:rsid w:val="004D16A2"/>
    <w:rsid w:val="00522AC7"/>
    <w:rsid w:val="00523105"/>
    <w:rsid w:val="0054349C"/>
    <w:rsid w:val="00554DBA"/>
    <w:rsid w:val="0057435D"/>
    <w:rsid w:val="005811B7"/>
    <w:rsid w:val="005930A2"/>
    <w:rsid w:val="005D2EE4"/>
    <w:rsid w:val="005D6A39"/>
    <w:rsid w:val="005D6D35"/>
    <w:rsid w:val="005E1BAC"/>
    <w:rsid w:val="005F3F5B"/>
    <w:rsid w:val="005F6322"/>
    <w:rsid w:val="0062463A"/>
    <w:rsid w:val="00633C87"/>
    <w:rsid w:val="0063794B"/>
    <w:rsid w:val="00637F67"/>
    <w:rsid w:val="006B15E8"/>
    <w:rsid w:val="006C50E9"/>
    <w:rsid w:val="006D001F"/>
    <w:rsid w:val="006D4C39"/>
    <w:rsid w:val="006F7DDA"/>
    <w:rsid w:val="00705BD9"/>
    <w:rsid w:val="007169B2"/>
    <w:rsid w:val="0072279F"/>
    <w:rsid w:val="00731502"/>
    <w:rsid w:val="00765066"/>
    <w:rsid w:val="00780BF5"/>
    <w:rsid w:val="0078744B"/>
    <w:rsid w:val="007AACA3"/>
    <w:rsid w:val="007B51A5"/>
    <w:rsid w:val="008072B6"/>
    <w:rsid w:val="00829A29"/>
    <w:rsid w:val="0083576A"/>
    <w:rsid w:val="0085746A"/>
    <w:rsid w:val="00870B94"/>
    <w:rsid w:val="00885FA6"/>
    <w:rsid w:val="00893D9F"/>
    <w:rsid w:val="008A288B"/>
    <w:rsid w:val="008A7A9D"/>
    <w:rsid w:val="008B0DAD"/>
    <w:rsid w:val="008B5BA6"/>
    <w:rsid w:val="008B73F6"/>
    <w:rsid w:val="008D083D"/>
    <w:rsid w:val="00914523"/>
    <w:rsid w:val="0091770B"/>
    <w:rsid w:val="00925064"/>
    <w:rsid w:val="00956B03"/>
    <w:rsid w:val="00974BD3"/>
    <w:rsid w:val="009A10C6"/>
    <w:rsid w:val="009E53F3"/>
    <w:rsid w:val="00A127A9"/>
    <w:rsid w:val="00A16D5E"/>
    <w:rsid w:val="00A333D8"/>
    <w:rsid w:val="00A478B3"/>
    <w:rsid w:val="00A65A19"/>
    <w:rsid w:val="00A7571C"/>
    <w:rsid w:val="00A82D6F"/>
    <w:rsid w:val="00A85295"/>
    <w:rsid w:val="00A85C48"/>
    <w:rsid w:val="00AC4F40"/>
    <w:rsid w:val="00AF1384"/>
    <w:rsid w:val="00B178AE"/>
    <w:rsid w:val="00B61774"/>
    <w:rsid w:val="00B815C5"/>
    <w:rsid w:val="00B95DF3"/>
    <w:rsid w:val="00BA5260"/>
    <w:rsid w:val="00BA59A1"/>
    <w:rsid w:val="00BC0C7C"/>
    <w:rsid w:val="00C5230E"/>
    <w:rsid w:val="00C61E09"/>
    <w:rsid w:val="00C65D4C"/>
    <w:rsid w:val="00C66BC1"/>
    <w:rsid w:val="00C80B24"/>
    <w:rsid w:val="00CB2CE8"/>
    <w:rsid w:val="00CE4D70"/>
    <w:rsid w:val="00D147E4"/>
    <w:rsid w:val="00D30055"/>
    <w:rsid w:val="00D33562"/>
    <w:rsid w:val="00D33AA4"/>
    <w:rsid w:val="00D363EC"/>
    <w:rsid w:val="00D41D9A"/>
    <w:rsid w:val="00D57581"/>
    <w:rsid w:val="00D8536E"/>
    <w:rsid w:val="00D94FB8"/>
    <w:rsid w:val="00DA375E"/>
    <w:rsid w:val="00DA7B42"/>
    <w:rsid w:val="00DA7FE4"/>
    <w:rsid w:val="00DE7735"/>
    <w:rsid w:val="00E13942"/>
    <w:rsid w:val="00E1649B"/>
    <w:rsid w:val="00E4620E"/>
    <w:rsid w:val="00E55254"/>
    <w:rsid w:val="00E571E9"/>
    <w:rsid w:val="00E63785"/>
    <w:rsid w:val="00EA0DA9"/>
    <w:rsid w:val="00EA6B0B"/>
    <w:rsid w:val="00EA7EB8"/>
    <w:rsid w:val="00EB72B6"/>
    <w:rsid w:val="00ED5C10"/>
    <w:rsid w:val="00F25898"/>
    <w:rsid w:val="00F3466D"/>
    <w:rsid w:val="00F35124"/>
    <w:rsid w:val="00F3725D"/>
    <w:rsid w:val="00F53308"/>
    <w:rsid w:val="00F903C9"/>
    <w:rsid w:val="00F907E4"/>
    <w:rsid w:val="00FA28DF"/>
    <w:rsid w:val="00FA6CAF"/>
    <w:rsid w:val="00FC1782"/>
    <w:rsid w:val="00FC5930"/>
    <w:rsid w:val="00FD1939"/>
    <w:rsid w:val="00FF677C"/>
    <w:rsid w:val="01765D1C"/>
    <w:rsid w:val="023928C6"/>
    <w:rsid w:val="03B24D65"/>
    <w:rsid w:val="03C8BECE"/>
    <w:rsid w:val="03CD0BA1"/>
    <w:rsid w:val="049EB415"/>
    <w:rsid w:val="056622C6"/>
    <w:rsid w:val="0607F74E"/>
    <w:rsid w:val="06F3718C"/>
    <w:rsid w:val="0885BE88"/>
    <w:rsid w:val="088DAC0E"/>
    <w:rsid w:val="0A22202C"/>
    <w:rsid w:val="0A3993E9"/>
    <w:rsid w:val="0B4DAC13"/>
    <w:rsid w:val="0BB5C699"/>
    <w:rsid w:val="0BBD5F4A"/>
    <w:rsid w:val="0D2C368C"/>
    <w:rsid w:val="0D611D31"/>
    <w:rsid w:val="0E3BB7C7"/>
    <w:rsid w:val="0F1E3FE3"/>
    <w:rsid w:val="0FB6C71A"/>
    <w:rsid w:val="1152977B"/>
    <w:rsid w:val="130F28EA"/>
    <w:rsid w:val="13285147"/>
    <w:rsid w:val="13A7B021"/>
    <w:rsid w:val="13C8712F"/>
    <w:rsid w:val="148A383D"/>
    <w:rsid w:val="14925DCE"/>
    <w:rsid w:val="14A39D08"/>
    <w:rsid w:val="14AC8F2A"/>
    <w:rsid w:val="15A9211E"/>
    <w:rsid w:val="163682A4"/>
    <w:rsid w:val="16485F8B"/>
    <w:rsid w:val="16F85A7F"/>
    <w:rsid w:val="17C0245F"/>
    <w:rsid w:val="189C7395"/>
    <w:rsid w:val="18C52229"/>
    <w:rsid w:val="1B1BD0AE"/>
    <w:rsid w:val="1B859B2B"/>
    <w:rsid w:val="1BFCC2EB"/>
    <w:rsid w:val="1CB7A10F"/>
    <w:rsid w:val="1CC622AA"/>
    <w:rsid w:val="1D4E9267"/>
    <w:rsid w:val="1D6FE4B8"/>
    <w:rsid w:val="1D78D6DA"/>
    <w:rsid w:val="1E48CAAE"/>
    <w:rsid w:val="1F074DCF"/>
    <w:rsid w:val="1FC4FD5E"/>
    <w:rsid w:val="1FF5D5E6"/>
    <w:rsid w:val="20037200"/>
    <w:rsid w:val="2081E89E"/>
    <w:rsid w:val="20D0340E"/>
    <w:rsid w:val="219993CD"/>
    <w:rsid w:val="219F4261"/>
    <w:rsid w:val="2222038A"/>
    <w:rsid w:val="2265705A"/>
    <w:rsid w:val="24C2B2F4"/>
    <w:rsid w:val="26559133"/>
    <w:rsid w:val="26FD6233"/>
    <w:rsid w:val="27D17B9C"/>
    <w:rsid w:val="27F8BDD7"/>
    <w:rsid w:val="2976BBEE"/>
    <w:rsid w:val="29ADB695"/>
    <w:rsid w:val="2A3502F5"/>
    <w:rsid w:val="2B38888D"/>
    <w:rsid w:val="2B3A3D2D"/>
    <w:rsid w:val="2BFE61BC"/>
    <w:rsid w:val="2CCC2EFA"/>
    <w:rsid w:val="2CD5B25F"/>
    <w:rsid w:val="2E68909E"/>
    <w:rsid w:val="2F4A8777"/>
    <w:rsid w:val="318FFB25"/>
    <w:rsid w:val="31A135FC"/>
    <w:rsid w:val="31AFB797"/>
    <w:rsid w:val="32E59B0F"/>
    <w:rsid w:val="33FD6F97"/>
    <w:rsid w:val="341DF89A"/>
    <w:rsid w:val="3426228E"/>
    <w:rsid w:val="344870FE"/>
    <w:rsid w:val="34DF6AD3"/>
    <w:rsid w:val="34F1FF1B"/>
    <w:rsid w:val="361D3BD1"/>
    <w:rsid w:val="367B3B34"/>
    <w:rsid w:val="368DCF7C"/>
    <w:rsid w:val="379173D5"/>
    <w:rsid w:val="380EE1A1"/>
    <w:rsid w:val="3882FAEC"/>
    <w:rsid w:val="3A6CB11B"/>
    <w:rsid w:val="3B468263"/>
    <w:rsid w:val="3BE064C7"/>
    <w:rsid w:val="3CC191B6"/>
    <w:rsid w:val="3CEBD629"/>
    <w:rsid w:val="3D03A515"/>
    <w:rsid w:val="3E5D6217"/>
    <w:rsid w:val="3E658C0B"/>
    <w:rsid w:val="3E7FB904"/>
    <w:rsid w:val="3E864D19"/>
    <w:rsid w:val="3EA9B791"/>
    <w:rsid w:val="3FFA9ED1"/>
    <w:rsid w:val="402376EB"/>
    <w:rsid w:val="40E507E5"/>
    <w:rsid w:val="4105C8F3"/>
    <w:rsid w:val="4163D0DE"/>
    <w:rsid w:val="41BDEDDB"/>
    <w:rsid w:val="41BF474C"/>
    <w:rsid w:val="43532A27"/>
    <w:rsid w:val="4359BE3C"/>
    <w:rsid w:val="43AB4BAE"/>
    <w:rsid w:val="4424962D"/>
    <w:rsid w:val="442C2EDE"/>
    <w:rsid w:val="44556EB5"/>
    <w:rsid w:val="44FD7C23"/>
    <w:rsid w:val="45B75148"/>
    <w:rsid w:val="46960262"/>
    <w:rsid w:val="475321A9"/>
    <w:rsid w:val="475C36EF"/>
    <w:rsid w:val="479313A1"/>
    <w:rsid w:val="47BA58D7"/>
    <w:rsid w:val="482E88D0"/>
    <w:rsid w:val="49A014BE"/>
    <w:rsid w:val="49CA5931"/>
    <w:rsid w:val="4A9A4D05"/>
    <w:rsid w:val="4C2692CC"/>
    <w:rsid w:val="4CE7CCFA"/>
    <w:rsid w:val="4D088E08"/>
    <w:rsid w:val="4DC2632D"/>
    <w:rsid w:val="4E2D36A9"/>
    <w:rsid w:val="4E9C70E3"/>
    <w:rsid w:val="4F530234"/>
    <w:rsid w:val="4F6C2A91"/>
    <w:rsid w:val="50399AB5"/>
    <w:rsid w:val="51129F6C"/>
    <w:rsid w:val="512CF806"/>
    <w:rsid w:val="5133F1BD"/>
    <w:rsid w:val="5164D76B"/>
    <w:rsid w:val="5296DD4F"/>
    <w:rsid w:val="55C58BEF"/>
    <w:rsid w:val="576A4E72"/>
    <w:rsid w:val="57773C76"/>
    <w:rsid w:val="5822921B"/>
    <w:rsid w:val="584FE413"/>
    <w:rsid w:val="587B8EE5"/>
    <w:rsid w:val="58FD2CB1"/>
    <w:rsid w:val="59E804DF"/>
    <w:rsid w:val="5AA1EF34"/>
    <w:rsid w:val="5B5A32DD"/>
    <w:rsid w:val="5C3DBF95"/>
    <w:rsid w:val="5C51EFC4"/>
    <w:rsid w:val="5D17512C"/>
    <w:rsid w:val="5D86855E"/>
    <w:rsid w:val="5DF12274"/>
    <w:rsid w:val="5EA5FD3A"/>
    <w:rsid w:val="60FEECE2"/>
    <w:rsid w:val="61191E3E"/>
    <w:rsid w:val="6128C336"/>
    <w:rsid w:val="61DD9DFC"/>
    <w:rsid w:val="61F222F5"/>
    <w:rsid w:val="61F8B952"/>
    <w:rsid w:val="62AD0119"/>
    <w:rsid w:val="638692B0"/>
    <w:rsid w:val="639489B3"/>
    <w:rsid w:val="639F2E2D"/>
    <w:rsid w:val="66AD5F8A"/>
    <w:rsid w:val="66D6CEEF"/>
    <w:rsid w:val="67095C17"/>
    <w:rsid w:val="6780723C"/>
    <w:rsid w:val="67A02EAE"/>
    <w:rsid w:val="68698E6D"/>
    <w:rsid w:val="691B3E01"/>
    <w:rsid w:val="693BFF0F"/>
    <w:rsid w:val="69E5004C"/>
    <w:rsid w:val="6A03CB37"/>
    <w:rsid w:val="6A055ECE"/>
    <w:rsid w:val="6A5C9C90"/>
    <w:rsid w:val="6BA12F2F"/>
    <w:rsid w:val="6D2CE816"/>
    <w:rsid w:val="707A4EE6"/>
    <w:rsid w:val="71275482"/>
    <w:rsid w:val="72D35B1E"/>
    <w:rsid w:val="72DC4D40"/>
    <w:rsid w:val="73B29B03"/>
    <w:rsid w:val="754E6B64"/>
    <w:rsid w:val="756139D2"/>
    <w:rsid w:val="756BE094"/>
    <w:rsid w:val="7605FD1E"/>
    <w:rsid w:val="76D3CA5C"/>
    <w:rsid w:val="76E3E1D6"/>
    <w:rsid w:val="7775AB72"/>
    <w:rsid w:val="77BB11A0"/>
    <w:rsid w:val="7804B228"/>
    <w:rsid w:val="7851C873"/>
    <w:rsid w:val="7890ED0E"/>
    <w:rsid w:val="79ED98D4"/>
    <w:rsid w:val="7A1B8298"/>
    <w:rsid w:val="7A21DC87"/>
    <w:rsid w:val="7A34AAF5"/>
    <w:rsid w:val="7BA73B7F"/>
    <w:rsid w:val="7BB752F9"/>
    <w:rsid w:val="7BB90799"/>
    <w:rsid w:val="7BBDACE8"/>
    <w:rsid w:val="7BBF407F"/>
    <w:rsid w:val="7D53235A"/>
    <w:rsid w:val="7DB659C2"/>
    <w:rsid w:val="7E2593FC"/>
    <w:rsid w:val="7FC1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58D7"/>
  <w15:chartTrackingRefBased/>
  <w15:docId w15:val="{182B94D5-D14A-4B56-875A-3CD5F03E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C48"/>
  </w:style>
  <w:style w:type="paragraph" w:styleId="Footer">
    <w:name w:val="footer"/>
    <w:basedOn w:val="Normal"/>
    <w:link w:val="FooterChar"/>
    <w:uiPriority w:val="99"/>
    <w:unhideWhenUsed/>
    <w:rsid w:val="00A85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C48"/>
  </w:style>
  <w:style w:type="table" w:styleId="TableGrid">
    <w:name w:val="Table Grid"/>
    <w:basedOn w:val="TableNormal"/>
    <w:uiPriority w:val="59"/>
    <w:rsid w:val="00A85C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B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7aba8a2ba6c548a0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4C9F0-3430-4167-9C5F-8F034FCE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13</Pages>
  <Words>2805</Words>
  <Characters>15992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Kiano Napitupulu</dc:creator>
  <cp:keywords/>
  <dc:description/>
  <cp:lastModifiedBy>Thiyara Al-Mawaddah</cp:lastModifiedBy>
  <cp:revision>11</cp:revision>
  <dcterms:created xsi:type="dcterms:W3CDTF">2022-04-22T15:25:00Z</dcterms:created>
  <dcterms:modified xsi:type="dcterms:W3CDTF">2022-04-28T18:58:00Z</dcterms:modified>
</cp:coreProperties>
</file>