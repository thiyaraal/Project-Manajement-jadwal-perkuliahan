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8C76" w14:textId="73EC8AF0" w:rsidR="4F6C2A91" w:rsidRPr="00153A48" w:rsidRDefault="4F6C2A91" w:rsidP="00153A4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Proyek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Pengembangan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Fitur </w:t>
      </w: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Manajemen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Jadwal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Perkuliahan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Sistem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Informasi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3A48">
        <w:rPr>
          <w:rFonts w:ascii="Times New Roman" w:eastAsia="Times New Roman" w:hAnsi="Times New Roman" w:cs="Times New Roman"/>
          <w:sz w:val="32"/>
          <w:szCs w:val="32"/>
        </w:rPr>
        <w:t>Perguran</w:t>
      </w:r>
      <w:proofErr w:type="spellEnd"/>
      <w:r w:rsidRPr="00153A48">
        <w:rPr>
          <w:rFonts w:ascii="Times New Roman" w:eastAsia="Times New Roman" w:hAnsi="Times New Roman" w:cs="Times New Roman"/>
          <w:sz w:val="32"/>
          <w:szCs w:val="32"/>
        </w:rPr>
        <w:t xml:space="preserve"> Tinggi (SIPT)</w:t>
      </w:r>
    </w:p>
    <w:p w14:paraId="7F948C70" w14:textId="75EC87BE" w:rsidR="6A03CB37" w:rsidRPr="00E13942" w:rsidRDefault="6A03CB37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E3E00F" w14:textId="046AF282" w:rsidR="57773C76" w:rsidRPr="00E13942" w:rsidRDefault="7BBF407F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I .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1F074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CA8D0" w14:textId="27D6B922" w:rsidR="7BBF407F" w:rsidRPr="00E13942" w:rsidRDefault="7BBF407F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software house.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software house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pembengkakan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dianggarkan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juga sangat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4B831" w14:textId="2981A36D" w:rsidR="6BA12F2F" w:rsidRPr="00E13942" w:rsidRDefault="056622C6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(SIPT),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Dimana, kami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Scrum .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 xml:space="preserve"> Scrum </w:t>
      </w:r>
      <w:proofErr w:type="spellStart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A3993E9" w:rsidRPr="00E13942">
        <w:rPr>
          <w:rFonts w:ascii="Times New Roman" w:eastAsia="Times New Roman" w:hAnsi="Times New Roman" w:cs="Times New Roman"/>
          <w:sz w:val="24"/>
          <w:szCs w:val="24"/>
        </w:rPr>
        <w:t xml:space="preserve"> software developer, </w:t>
      </w:r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menghantarkan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. Sifat Scrum yang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  <w:r w:rsidR="7A1B8298" w:rsidRPr="00E13942">
        <w:rPr>
          <w:rFonts w:ascii="Times New Roman" w:eastAsia="Times New Roman" w:hAnsi="Times New Roman" w:cs="Times New Roman"/>
          <w:sz w:val="24"/>
          <w:szCs w:val="24"/>
        </w:rPr>
        <w:t xml:space="preserve"> di pasar. </w:t>
      </w:r>
      <w:r w:rsidR="7D53235A" w:rsidRPr="00E1394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7D53235A" w:rsidRPr="00E1394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D53235A" w:rsidRPr="00E13942">
        <w:rPr>
          <w:rFonts w:ascii="Times New Roman" w:eastAsia="Times New Roman" w:hAnsi="Times New Roman" w:cs="Times New Roman"/>
          <w:sz w:val="24"/>
          <w:szCs w:val="24"/>
        </w:rPr>
        <w:t xml:space="preserve"> Scrum, kami </w:t>
      </w:r>
      <w:proofErr w:type="spellStart"/>
      <w:r w:rsidR="7D53235A" w:rsidRPr="00E1394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7D53235A" w:rsidRPr="00E13942">
        <w:rPr>
          <w:rFonts w:ascii="Times New Roman" w:eastAsia="Times New Roman" w:hAnsi="Times New Roman" w:cs="Times New Roman"/>
          <w:sz w:val="24"/>
          <w:szCs w:val="24"/>
        </w:rPr>
        <w:t xml:space="preserve"> Tool Taiga </w:t>
      </w:r>
      <w:proofErr w:type="spellStart"/>
      <w:r w:rsidR="7D53235A"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7D53235A" w:rsidRPr="00E13942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tools. </w:t>
      </w:r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Taiga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gratis dan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31AFB797" w:rsidRPr="00E13942">
        <w:rPr>
          <w:rFonts w:ascii="Times New Roman" w:eastAsia="Times New Roman" w:hAnsi="Times New Roman" w:cs="Times New Roman"/>
          <w:sz w:val="24"/>
          <w:szCs w:val="24"/>
        </w:rPr>
        <w:t xml:space="preserve"> tangkas</w:t>
      </w:r>
      <w:r w:rsidR="1FF5D5E6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5D5E6" w:rsidRPr="00E1394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1FF5D5E6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FF5D5E6" w:rsidRPr="00E13942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="1FF5D5E6" w:rsidRPr="00E13942">
        <w:rPr>
          <w:rFonts w:ascii="Times New Roman" w:eastAsia="Times New Roman" w:hAnsi="Times New Roman" w:cs="Times New Roman"/>
          <w:sz w:val="24"/>
          <w:szCs w:val="24"/>
        </w:rPr>
        <w:t xml:space="preserve"> Scrum.</w:t>
      </w:r>
    </w:p>
    <w:p w14:paraId="162239F5" w14:textId="55F74B66" w:rsidR="1FF5D5E6" w:rsidRPr="00E13942" w:rsidRDefault="1FF5D5E6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45F58" w14:textId="55F74B66" w:rsidR="00EB72B6" w:rsidRPr="00E13942" w:rsidRDefault="00EB72B6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8A2D66" w14:textId="5F08E1E3" w:rsidR="00925064" w:rsidRDefault="00925064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592AF" w14:textId="23469F05" w:rsidR="00EB72B6" w:rsidRPr="00E13942" w:rsidRDefault="00EB72B6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BA1C4" w14:textId="23469F05" w:rsidR="00EB72B6" w:rsidRPr="00E13942" w:rsidRDefault="00EB72B6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lastRenderedPageBreak/>
        <w:t>II .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</w:p>
    <w:p w14:paraId="347C37BF" w14:textId="1D032E49" w:rsidR="00EB72B6" w:rsidRPr="00E13942" w:rsidRDefault="7890ED0E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. Agar proses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mendesign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pada situs </w:t>
      </w: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web .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dibagun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bedasarkan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User(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dan 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) dan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Admin (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Adminstartor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1E1FD1" w14:textId="0D826F82" w:rsidR="00EB72B6" w:rsidRPr="00E13942" w:rsidRDefault="00EB72B6" w:rsidP="00153A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14:paraId="3FC841E6" w14:textId="5F08E1E3" w:rsidR="4D088E08" w:rsidRDefault="18C52229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memaki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agile,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keingan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user dan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BDEDDB" w:rsidRPr="00E13942">
        <w:rPr>
          <w:rFonts w:ascii="Times New Roman" w:eastAsia="Times New Roman" w:hAnsi="Times New Roman" w:cs="Times New Roman"/>
          <w:sz w:val="24"/>
          <w:szCs w:val="24"/>
        </w:rPr>
        <w:t xml:space="preserve">Internet dan </w:t>
      </w:r>
      <w:proofErr w:type="spellStart"/>
      <w:r w:rsidR="41BDEDDB" w:rsidRPr="00E1394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41BDEDDB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41BDEDDB" w:rsidRPr="00E1394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41BDEDDB" w:rsidRPr="00E1394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63A81E27" w14:textId="5F08E1E3" w:rsidR="005F3F5B" w:rsidRPr="005F3F5B" w:rsidRDefault="005F3F5B" w:rsidP="00153A4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27EF87C9" w14:textId="2B52EA48" w:rsidR="41BDEDDB" w:rsidRDefault="41BDEDDB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3942">
        <w:rPr>
          <w:rFonts w:ascii="Times New Roman" w:eastAsia="Times New Roman" w:hAnsi="Times New Roman" w:cs="Times New Roman"/>
          <w:sz w:val="24"/>
          <w:szCs w:val="24"/>
        </w:rPr>
        <w:t>,Saya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BF5" w:rsidRPr="00E13942">
        <w:rPr>
          <w:rFonts w:ascii="Times New Roman" w:eastAsia="Times New Roman" w:hAnsi="Times New Roman" w:cs="Times New Roman"/>
          <w:sz w:val="24"/>
          <w:szCs w:val="24"/>
        </w:rPr>
        <w:t>detail</w:t>
      </w:r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397AAC" w14:textId="1C746BE8" w:rsidR="20D0340E" w:rsidRDefault="7E2593FC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Pr="00E13942">
        <w:rPr>
          <w:rFonts w:ascii="Times New Roman" w:eastAsia="Times New Roman" w:hAnsi="Times New Roman" w:cs="Times New Roman"/>
          <w:sz w:val="24"/>
          <w:szCs w:val="24"/>
        </w:rPr>
        <w:t>,Saya</w:t>
      </w:r>
      <w:proofErr w:type="spellEnd"/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2309E1" w14:textId="2EC2AEF6" w:rsidR="005F3F5B" w:rsidRDefault="005F3F5B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ins w:id="0" w:author="Thiyara Al-Mawaddah">
        <w:r w:rsidR="00153A4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079F1" w14:textId="31224ED5" w:rsidR="00BA5260" w:rsidRDefault="00BA526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,Saya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35085" w14:textId="204624D9" w:rsidR="00BA5260" w:rsidRPr="005F3F5B" w:rsidRDefault="00BA5260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1" w:author="Thiyara Al-Mawaddah"/>
          <w:sz w:val="24"/>
          <w:szCs w:val="24"/>
        </w:rPr>
      </w:pPr>
      <w:proofErr w:type="spellStart"/>
      <w:ins w:id="2" w:author="Thiyara Al-Mawaddah">
        <w:r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sz w:val="24"/>
            <w:szCs w:val="24"/>
          </w:rPr>
          <w:t>Mahasiswa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,Saya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mengakases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halaman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belumnya</w:t>
        </w:r>
        <w:proofErr w:type="spellEnd"/>
      </w:ins>
    </w:p>
    <w:p w14:paraId="2B6AF468" w14:textId="494D6DB2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6A5C9C9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,Saya</w:t>
      </w:r>
      <w:proofErr w:type="gram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mengakases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EA72D" w14:textId="543EE004" w:rsidR="005F3F5B" w:rsidRDefault="005F3F5B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Pr="00E13942">
        <w:rPr>
          <w:rFonts w:ascii="Times New Roman" w:eastAsia="Times New Roman" w:hAnsi="Times New Roman" w:cs="Times New Roman"/>
          <w:sz w:val="24"/>
          <w:szCs w:val="24"/>
        </w:rPr>
        <w:t>,Saya</w:t>
      </w:r>
      <w:proofErr w:type="spellEnd"/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meihat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17A321" w14:textId="0A2A1393" w:rsidR="005F3F5B" w:rsidRDefault="005F3F5B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Pr="00E13942">
        <w:rPr>
          <w:rFonts w:ascii="Times New Roman" w:eastAsia="Times New Roman" w:hAnsi="Times New Roman" w:cs="Times New Roman"/>
          <w:sz w:val="24"/>
          <w:szCs w:val="24"/>
        </w:rPr>
        <w:t>,Saya</w:t>
      </w:r>
      <w:proofErr w:type="spellEnd"/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A52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BA5260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D227A8" w14:textId="3709FFF5" w:rsidR="005D6D35" w:rsidRDefault="005D6D35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B5BA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3D57A94" w14:textId="1118643B" w:rsidR="00D94FB8" w:rsidRPr="00D94FB8" w:rsidRDefault="00D94FB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3" w:author="Thiyara Al-Mawaddah"/>
          <w:color w:val="FF0000"/>
          <w:sz w:val="24"/>
          <w:szCs w:val="24"/>
        </w:rPr>
      </w:pPr>
      <w:proofErr w:type="spellStart"/>
      <w:ins w:id="4" w:author="Thiyara Al-Mawaddah"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  <w:proofErr w:type="spellEnd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r w:rsidR="008B5BA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yang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masuk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4379F6F8" w14:textId="5D6174C7" w:rsidR="00D94FB8" w:rsidRPr="00D94FB8" w:rsidRDefault="00D94FB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5" w:author="Thiyara Al-Mawaddah"/>
          <w:color w:val="FF0000"/>
          <w:sz w:val="24"/>
          <w:szCs w:val="24"/>
        </w:rPr>
      </w:pPr>
      <w:proofErr w:type="spellStart"/>
      <w:ins w:id="6" w:author="Thiyara Al-Mawaddah"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  <w:proofErr w:type="spellEnd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,</w:t>
        </w:r>
        <w:r w:rsidR="008B5BA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waktu</w:t>
        </w:r>
        <w:proofErr w:type="spellEnd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matakuliah</w:t>
        </w:r>
        <w:proofErr w:type="spellEnd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1FD1B72E" w14:textId="0A71BA87" w:rsidR="00D94FB8" w:rsidRPr="00D94FB8" w:rsidRDefault="00D94FB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7" w:author="Thiyara Al-Mawaddah"/>
          <w:color w:val="FF0000"/>
          <w:sz w:val="24"/>
          <w:szCs w:val="24"/>
        </w:rPr>
      </w:pPr>
      <w:proofErr w:type="spellStart"/>
      <w:ins w:id="8" w:author="Thiyara Al-Mawaddah"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  <w:r w:rsidR="008B5BA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aya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kelas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akan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masuk</w:t>
        </w:r>
        <w:r w:rsidR="0018352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hari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57320FC4" w14:textId="03CD1775" w:rsidR="00D94FB8" w:rsidRPr="0018352F" w:rsidRDefault="00D94FB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9" w:author="Thiyara Al-Mawaddah"/>
          <w:color w:val="FF0000"/>
          <w:sz w:val="24"/>
          <w:szCs w:val="24"/>
        </w:rPr>
      </w:pPr>
      <w:proofErr w:type="spellStart"/>
      <w:ins w:id="10" w:author="Thiyara Al-Mawaddah"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D94FB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</w:t>
        </w:r>
        <w:r w:rsidR="008B5BA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</w:t>
        </w:r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aya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kurikulum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kuliah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</w:p>
    <w:p w14:paraId="628757B2" w14:textId="436C3888" w:rsidR="0018352F" w:rsidRPr="008B5BA6" w:rsidRDefault="0018352F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11" w:author="Thiyara Al-Mawaddah"/>
          <w:color w:val="FF0000"/>
          <w:sz w:val="24"/>
          <w:szCs w:val="24"/>
        </w:rPr>
      </w:pPr>
      <w:proofErr w:type="spellStart"/>
      <w:ins w:id="12" w:author="Thiyara Al-Mawaddah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Saya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sesi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dicantumkan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33E8D286" w14:textId="40B705A8" w:rsidR="008B5BA6" w:rsidRPr="008B5BA6" w:rsidRDefault="008B5BA6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13" w:author="Thiyara Al-Mawaddah"/>
          <w:color w:val="FF0000"/>
          <w:sz w:val="24"/>
          <w:szCs w:val="24"/>
        </w:rPr>
      </w:pPr>
      <w:proofErr w:type="spellStart"/>
      <w:ins w:id="14" w:author="Thiyara Al-Mawaddah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Saya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hari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cantumkan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7174E2E4" w14:textId="4A049774" w:rsidR="008B5BA6" w:rsidRPr="0054349C" w:rsidRDefault="008B5BA6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ins w:id="15" w:author="Thiyara Al-Mawaddah"/>
          <w:color w:val="FF0000"/>
          <w:sz w:val="24"/>
          <w:szCs w:val="24"/>
        </w:rPr>
      </w:pPr>
      <w:proofErr w:type="spellStart"/>
      <w:ins w:id="16" w:author="Thiyara Al-Mawaddah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153A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Saya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wali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dicantumkan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pada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perkuliahan</w:t>
        </w:r>
        <w:proofErr w:type="spellEnd"/>
      </w:ins>
    </w:p>
    <w:p w14:paraId="3BD3869B" w14:textId="778310AD" w:rsidR="008B5BA6" w:rsidRPr="00153A48" w:rsidRDefault="00153A4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54349C" w:rsidRPr="0054349C">
        <w:rPr>
          <w:sz w:val="24"/>
          <w:szCs w:val="24"/>
        </w:rPr>
        <w:t>ebagai</w:t>
      </w:r>
      <w:proofErr w:type="spellEnd"/>
      <w:r w:rsidR="0054349C" w:rsidRPr="0054349C">
        <w:rPr>
          <w:sz w:val="24"/>
          <w:szCs w:val="24"/>
        </w:rPr>
        <w:t xml:space="preserve"> </w:t>
      </w:r>
      <w:proofErr w:type="spellStart"/>
      <w:r w:rsidR="0054349C" w:rsidRPr="0054349C">
        <w:rPr>
          <w:sz w:val="24"/>
          <w:szCs w:val="24"/>
        </w:rPr>
        <w:t>Mahasiswa</w:t>
      </w:r>
      <w:proofErr w:type="spellEnd"/>
      <w:r w:rsidR="0054349C" w:rsidRPr="0054349C">
        <w:rPr>
          <w:sz w:val="24"/>
          <w:szCs w:val="24"/>
        </w:rPr>
        <w:t xml:space="preserve">, </w:t>
      </w:r>
      <w:proofErr w:type="spellStart"/>
      <w:r w:rsidR="0054349C" w:rsidRPr="0054349C">
        <w:rPr>
          <w:sz w:val="24"/>
          <w:szCs w:val="24"/>
        </w:rPr>
        <w:t>dapat</w:t>
      </w:r>
      <w:proofErr w:type="spellEnd"/>
      <w:r w:rsidR="0054349C" w:rsidRPr="0054349C">
        <w:rPr>
          <w:sz w:val="24"/>
          <w:szCs w:val="24"/>
        </w:rPr>
        <w:t xml:space="preserve"> </w:t>
      </w:r>
      <w:proofErr w:type="spellStart"/>
      <w:r w:rsidR="0054349C" w:rsidRPr="0054349C">
        <w:rPr>
          <w:sz w:val="24"/>
          <w:szCs w:val="24"/>
        </w:rPr>
        <w:t>mencari</w:t>
      </w:r>
      <w:proofErr w:type="spellEnd"/>
      <w:r w:rsidR="0054349C" w:rsidRPr="0054349C">
        <w:rPr>
          <w:sz w:val="24"/>
          <w:szCs w:val="24"/>
        </w:rPr>
        <w:t xml:space="preserve"> </w:t>
      </w:r>
      <w:proofErr w:type="spellStart"/>
      <w:r w:rsidR="0054349C" w:rsidRPr="0054349C">
        <w:rPr>
          <w:sz w:val="24"/>
          <w:szCs w:val="24"/>
        </w:rPr>
        <w:t>jadwal</w:t>
      </w:r>
      <w:proofErr w:type="spellEnd"/>
      <w:r w:rsidR="0054349C" w:rsidRPr="0054349C">
        <w:rPr>
          <w:sz w:val="24"/>
          <w:szCs w:val="24"/>
        </w:rPr>
        <w:t xml:space="preserve"> </w:t>
      </w:r>
      <w:proofErr w:type="spellStart"/>
      <w:r w:rsidR="0054349C" w:rsidRPr="0054349C">
        <w:rPr>
          <w:sz w:val="24"/>
          <w:szCs w:val="24"/>
        </w:rPr>
        <w:t>perkuliahan</w:t>
      </w:r>
      <w:proofErr w:type="spellEnd"/>
      <w:r w:rsidR="0054349C" w:rsidRPr="0054349C">
        <w:rPr>
          <w:sz w:val="24"/>
          <w:szCs w:val="24"/>
        </w:rPr>
        <w:t xml:space="preserve"> </w:t>
      </w:r>
      <w:proofErr w:type="spellStart"/>
      <w:r w:rsidR="0054349C" w:rsidRPr="0054349C">
        <w:rPr>
          <w:sz w:val="24"/>
          <w:szCs w:val="24"/>
        </w:rPr>
        <w:t>berdasarkan</w:t>
      </w:r>
      <w:proofErr w:type="spellEnd"/>
      <w:r w:rsidR="0054349C" w:rsidRPr="0054349C">
        <w:rPr>
          <w:sz w:val="24"/>
          <w:szCs w:val="24"/>
        </w:rPr>
        <w:t xml:space="preserve"> data </w:t>
      </w:r>
      <w:proofErr w:type="spellStart"/>
      <w:r w:rsidR="0054349C" w:rsidRPr="0054349C"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.</w:t>
      </w:r>
    </w:p>
    <w:p w14:paraId="33F90413" w14:textId="09074931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1C0E6" w14:textId="29617715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matakuliah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tertentu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34E9CF9" w14:textId="704E3DE2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kelas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saya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masukin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4C6142AC" w14:textId="7C86C3AA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kurikulum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mata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kuliah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14:paraId="47E50E8D" w14:textId="0522D460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sesi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3DBBBA5D" w14:textId="58AAA370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cantumkan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0B82D84" w14:textId="6074D715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wali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F3F5B">
        <w:br/>
      </w:r>
    </w:p>
    <w:p w14:paraId="21F8EDF9" w14:textId="427F23CE" w:rsidR="005F3F5B" w:rsidRDefault="6A5C9C90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mencari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tertentu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16F7B903" w14:textId="0E4900CE" w:rsidR="005D6D35" w:rsidRPr="005F3F5B" w:rsidRDefault="005D6D35" w:rsidP="6A5C9C90">
      <w:pPr>
        <w:pStyle w:val="ListParagraph"/>
        <w:numPr>
          <w:ilvl w:val="0"/>
          <w:numId w:val="27"/>
        </w:numPr>
        <w:spacing w:after="0" w:line="285" w:lineRule="exac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="00153A48"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153A48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,Saya</w:t>
      </w:r>
      <w:proofErr w:type="spellEnd"/>
      <w:proofErr w:type="gram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mencari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ada</w:t>
      </w:r>
      <w:proofErr w:type="spellEnd"/>
    </w:p>
    <w:p w14:paraId="7E440265" w14:textId="0233718C" w:rsidR="005F3F5B" w:rsidRDefault="005F3F5B" w:rsidP="00153A4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</w:p>
    <w:p w14:paraId="5A623C89" w14:textId="4BE1C4C2" w:rsidR="6A5C9C90" w:rsidRDefault="6A5C9C90" w:rsidP="6A5C9C9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6A5C9C90">
        <w:rPr>
          <w:rFonts w:ascii="Times New Roman" w:eastAsia="Times New Roman" w:hAnsi="Times New Roman" w:cs="Times New Roman"/>
          <w:sz w:val="24"/>
          <w:szCs w:val="24"/>
        </w:rPr>
        <w:t>Dosen,Saya</w:t>
      </w:r>
      <w:proofErr w:type="spellEnd"/>
      <w:proofErr w:type="gram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92F84D" w14:textId="2BDE8983" w:rsidR="6A5C9C90" w:rsidRDefault="6A5C9C90" w:rsidP="6A5C9C90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6A5C9C90">
        <w:rPr>
          <w:rFonts w:ascii="Times New Roman" w:eastAsia="Times New Roman" w:hAnsi="Times New Roman" w:cs="Times New Roman"/>
          <w:sz w:val="24"/>
          <w:szCs w:val="24"/>
        </w:rPr>
        <w:t>Dosen,Saya</w:t>
      </w:r>
      <w:proofErr w:type="spellEnd"/>
      <w:proofErr w:type="gram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br/>
      </w:r>
    </w:p>
    <w:p w14:paraId="67E443E9" w14:textId="3EC16721" w:rsidR="00023B5F" w:rsidRPr="00023B5F" w:rsidRDefault="00023B5F" w:rsidP="00023B5F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eastAsiaTheme="minorEastAsia"/>
          <w:color w:val="FF0000"/>
          <w:sz w:val="24"/>
          <w:szCs w:val="24"/>
        </w:rPr>
      </w:pPr>
      <w:proofErr w:type="spellStart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>Mahasiswa,Saya</w:t>
      </w:r>
      <w:proofErr w:type="spellEnd"/>
      <w:proofErr w:type="gramEnd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detail </w:t>
      </w:r>
      <w:proofErr w:type="spellStart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000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5FF8008" w14:textId="1B5BDD40" w:rsidR="005F3F5B" w:rsidRPr="00023B5F" w:rsidRDefault="005F3F5B" w:rsidP="00153A4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ins w:id="17" w:author="Thiyara Al-Mawaddah"/>
          <w:color w:val="FF0000"/>
          <w:sz w:val="24"/>
          <w:szCs w:val="24"/>
        </w:rPr>
      </w:pPr>
      <w:proofErr w:type="spellStart"/>
      <w:ins w:id="18" w:author="Thiyara Al-Mawaddah"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Sebagai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0027D4"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Dosen</w:t>
        </w:r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,Saya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ingin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melihat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jadwal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saya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mengajar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di </w:t>
        </w:r>
        <w:proofErr w:type="spellStart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matakuliah</w:t>
        </w:r>
        <w:proofErr w:type="spellEnd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023B5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tertentu</w:t>
        </w:r>
        <w:proofErr w:type="spellEnd"/>
      </w:ins>
    </w:p>
    <w:p w14:paraId="0CC31BAF" w14:textId="3C8F5A63" w:rsidR="005F3F5B" w:rsidRPr="005F3F5B" w:rsidRDefault="005F3F5B" w:rsidP="6A5C9C90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Dosen</w:t>
      </w:r>
      <w:r w:rsidRPr="00E13942">
        <w:rPr>
          <w:rFonts w:ascii="Times New Roman" w:eastAsia="Times New Roman" w:hAnsi="Times New Roman" w:cs="Times New Roman"/>
          <w:sz w:val="24"/>
          <w:szCs w:val="24"/>
        </w:rPr>
        <w:t>,Saya</w:t>
      </w:r>
      <w:proofErr w:type="spellEnd"/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meihat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CE3DC9" w14:textId="57C2F688" w:rsidR="130F28EA" w:rsidRDefault="6D2CE816" w:rsidP="6A5C9C90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Dosen,Saya</w:t>
      </w:r>
      <w:proofErr w:type="spellEnd"/>
      <w:proofErr w:type="gram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6A5C9C90">
        <w:br/>
      </w:r>
    </w:p>
    <w:p w14:paraId="6FD874CC" w14:textId="4B69E7C1" w:rsidR="00925064" w:rsidRDefault="0D611D31" w:rsidP="6A5C9C90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,Saya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r w:rsidR="6A5C9C90"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3F412" w14:textId="1F1FF266" w:rsidR="00153A48" w:rsidRPr="00D94FB8" w:rsidRDefault="00153A4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color w:val="FF0000"/>
          <w:sz w:val="24"/>
          <w:szCs w:val="24"/>
        </w:rPr>
      </w:pPr>
      <w:proofErr w:type="spellStart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6A5C9C90"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ins w:id="19" w:author="Thiyara Al-Mawaddah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Mahasiwa</w:t>
        </w:r>
      </w:ins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,S</w:t>
      </w:r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>aya</w:t>
      </w:r>
      <w:proofErr w:type="gramEnd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matakuliah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tertentu</w:t>
      </w:r>
      <w:proofErr w:type="spellEnd"/>
    </w:p>
    <w:p w14:paraId="368C830F" w14:textId="03F437F7" w:rsidR="6A5C9C90" w:rsidRDefault="6A5C9C90" w:rsidP="6A5C9C90">
      <w:pPr>
        <w:pStyle w:val="ListParagraph"/>
        <w:numPr>
          <w:ilvl w:val="0"/>
          <w:numId w:val="27"/>
        </w:numPr>
        <w:spacing w:line="360" w:lineRule="auto"/>
        <w:rPr>
          <w:rFonts w:eastAsiaTheme="minorEastAsia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,Saya</w:t>
      </w:r>
      <w:proofErr w:type="gram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kelas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saya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masukin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018CFF55" w14:textId="369E6183" w:rsidR="6A5C9C90" w:rsidRDefault="6A5C9C90" w:rsidP="6A5C9C90">
      <w:pPr>
        <w:pStyle w:val="ListParagraph"/>
        <w:numPr>
          <w:ilvl w:val="0"/>
          <w:numId w:val="27"/>
        </w:numPr>
        <w:spacing w:line="360" w:lineRule="auto"/>
        <w:rPr>
          <w:rFonts w:eastAsiaTheme="minorEastAsia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kurikulum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mata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kuliah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A0468BA" w14:textId="4E53F175" w:rsidR="6A5C9C90" w:rsidRDefault="6A5C9C90" w:rsidP="6A5C9C90">
      <w:pPr>
        <w:pStyle w:val="ListParagraph"/>
        <w:numPr>
          <w:ilvl w:val="0"/>
          <w:numId w:val="27"/>
        </w:numPr>
        <w:spacing w:line="360" w:lineRule="auto"/>
        <w:rPr>
          <w:rFonts w:eastAsiaTheme="minorEastAsia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sesi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36341878" w14:textId="6B0C5BB9" w:rsidR="6A5C9C90" w:rsidRDefault="6A5C9C90" w:rsidP="6A5C9C90">
      <w:pPr>
        <w:pStyle w:val="ListParagraph"/>
        <w:numPr>
          <w:ilvl w:val="0"/>
          <w:numId w:val="27"/>
        </w:numPr>
        <w:spacing w:line="360" w:lineRule="auto"/>
        <w:rPr>
          <w:rFonts w:eastAsiaTheme="minorEastAsia"/>
          <w:color w:val="FF0000"/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Dosen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cantumkan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3C67F673" w14:textId="77777777" w:rsidR="00153A48" w:rsidRPr="00D94FB8" w:rsidRDefault="00153A4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color w:val="FF0000"/>
          <w:sz w:val="24"/>
          <w:szCs w:val="24"/>
        </w:rPr>
      </w:pPr>
      <w:proofErr w:type="spellStart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Mahasiwa,S</w:t>
      </w:r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>aya</w:t>
      </w:r>
      <w:proofErr w:type="spellEnd"/>
      <w:proofErr w:type="gramEnd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masukin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7B6678B5" w14:textId="77777777" w:rsidR="00153A48" w:rsidRPr="0018352F" w:rsidRDefault="00153A4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color w:val="FF0000"/>
          <w:sz w:val="24"/>
          <w:szCs w:val="24"/>
        </w:rPr>
      </w:pPr>
      <w:proofErr w:type="spellStart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D94F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2531BD47" w14:textId="77777777" w:rsidR="00153A48" w:rsidRPr="008B5BA6" w:rsidRDefault="00153A4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00371AA6" w14:textId="0FA35B13" w:rsidR="00153A48" w:rsidRPr="008B5BA6" w:rsidRDefault="00153A48" w:rsidP="00153A4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Saya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ingi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perkuliahan</w:t>
      </w:r>
      <w:proofErr w:type="spellEnd"/>
    </w:p>
    <w:p w14:paraId="2F4FA62C" w14:textId="77777777" w:rsidR="00153A48" w:rsidRPr="00E13942" w:rsidRDefault="00153A48" w:rsidP="00153A48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06EB4748" w14:textId="59622606" w:rsidR="0D611D31" w:rsidRPr="00E13942" w:rsidRDefault="0D611D31" w:rsidP="00153A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7CF80C9E" w14:textId="06B674D1" w:rsidR="442C2EDE" w:rsidRPr="00E13942" w:rsidRDefault="442C2EDE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9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administrator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website ,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data .</w:t>
      </w:r>
    </w:p>
    <w:p w14:paraId="14BFC427" w14:textId="3F0070C9" w:rsidR="0BBD5F4A" w:rsidRPr="00E13942" w:rsidRDefault="0BBD5F4A" w:rsidP="00153A4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204D74" w14:textId="52E5D728" w:rsidR="0BBD5F4A" w:rsidRPr="00E13942" w:rsidRDefault="0BBD5F4A" w:rsidP="00153A4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yanga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B9F4F62" w14:textId="5F08E1E3" w:rsidR="0BBD5F4A" w:rsidRPr="00E13942" w:rsidRDefault="0BBD5F4A" w:rsidP="00153A4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E13942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E13942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E1394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E13942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E13942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21102E3" w14:textId="02982DB0" w:rsidR="29ADB695" w:rsidRDefault="29ADB695" w:rsidP="6A5C9C9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mengpublish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dan unpublish data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perlihatkan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14:paraId="003E7A50" w14:textId="77777777" w:rsidR="000027D4" w:rsidRPr="000027D4" w:rsidRDefault="000027D4" w:rsidP="000027D4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27C73C38" w14:textId="215E052A" w:rsidR="000027D4" w:rsidRDefault="000027D4" w:rsidP="000027D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8E76A" w14:textId="1DD2881B" w:rsidR="000027D4" w:rsidRDefault="000027D4" w:rsidP="000027D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C28EF" w14:textId="3D7B2A59" w:rsidR="000027D4" w:rsidRDefault="000027D4" w:rsidP="000027D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463C9" w14:textId="5E44EC7C" w:rsidR="000027D4" w:rsidRDefault="000027D4" w:rsidP="000027D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3B1C5" w14:textId="77777777" w:rsidR="000027D4" w:rsidRPr="005F3F5B" w:rsidRDefault="000027D4" w:rsidP="000027D4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4D96BAF0" w14:textId="13806BAE" w:rsidR="4105C8F3" w:rsidRPr="00E13942" w:rsidRDefault="4105C8F3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III .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6CB11B" w:rsidRPr="00E13942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="3A6CB11B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6CB11B" w:rsidRPr="00E1394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3A6CB11B" w:rsidRPr="00E13942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3A6CB11B" w:rsidRPr="00E13942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3A6CB11B"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6CB11B" w:rsidRPr="00E1394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7D5752DB" w14:textId="5F08E1E3" w:rsidR="3A6CB11B" w:rsidRPr="00E13942" w:rsidRDefault="3A6CB11B" w:rsidP="00153A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</w:p>
    <w:p w14:paraId="3ED03A00" w14:textId="4C0B6E3A" w:rsidR="00D147E4" w:rsidRDefault="3A6CB11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0F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prod</w:t>
      </w:r>
      <w:r w:rsidR="001D10F3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backlog. Hal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6A5C9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5C9C90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user story yang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backlog .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94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item product backlog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9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942">
        <w:rPr>
          <w:rFonts w:ascii="Times New Roman" w:eastAsia="Times New Roman" w:hAnsi="Times New Roman" w:cs="Times New Roman"/>
          <w:sz w:val="24"/>
          <w:szCs w:val="24"/>
        </w:rPr>
        <w:t xml:space="preserve"> product owner</w:t>
      </w:r>
      <w:ins w:id="20" w:author="Thiyara Al-Mawaddah">
        <w:r w:rsidR="000027D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A256130" w14:textId="3F1C2B71" w:rsidR="00522AC7" w:rsidRDefault="00522AC7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dan admin:</w:t>
      </w:r>
    </w:p>
    <w:p w14:paraId="1DE68634" w14:textId="47EC65F8" w:rsidR="00522AC7" w:rsidRDefault="00522AC7" w:rsidP="00023B5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28E5F0" w14:textId="4A175F70" w:rsidR="43AB4BAE" w:rsidRDefault="43AB4BAE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432C06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EACF0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C05D4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2E4D4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A5A82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C434B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A5802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70159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8C4FC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BD5FD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2EA96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DD727C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EFE4E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9A6B0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FC7DA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995A5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62C17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BE080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0B724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9B436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F44AD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2EE58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800014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D68E9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9C022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11E14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44DEF" w14:textId="4A175F70" w:rsidR="005F3F5B" w:rsidRDefault="005F3F5B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F4498C" w14:textId="4A175F70" w:rsidR="43AB4BAE" w:rsidRDefault="43AB4BAE" w:rsidP="00153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3AB4BAE">
        <w:rPr>
          <w:rFonts w:ascii="Times New Roman" w:eastAsia="Times New Roman" w:hAnsi="Times New Roman" w:cs="Times New Roman"/>
          <w:sz w:val="24"/>
          <w:szCs w:val="24"/>
        </w:rPr>
        <w:t>IV .</w:t>
      </w:r>
      <w:proofErr w:type="gramEnd"/>
      <w:r w:rsidRPr="43AB4BAE">
        <w:rPr>
          <w:rFonts w:ascii="Times New Roman" w:eastAsia="Times New Roman" w:hAnsi="Times New Roman" w:cs="Times New Roman"/>
          <w:sz w:val="24"/>
          <w:szCs w:val="24"/>
        </w:rPr>
        <w:t xml:space="preserve"> Priority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6930"/>
        <w:gridCol w:w="1103"/>
      </w:tblGrid>
      <w:tr w:rsidR="43AB4BAE" w14:paraId="5C2BA7DF" w14:textId="77777777" w:rsidTr="43AB4BAE">
        <w:tc>
          <w:tcPr>
            <w:tcW w:w="1080" w:type="dxa"/>
          </w:tcPr>
          <w:p w14:paraId="3D367509" w14:textId="72547879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6930" w:type="dxa"/>
          </w:tcPr>
          <w:p w14:paraId="6CCFA063" w14:textId="17B0B069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Item Backlog</w:t>
            </w:r>
          </w:p>
        </w:tc>
        <w:tc>
          <w:tcPr>
            <w:tcW w:w="1103" w:type="dxa"/>
          </w:tcPr>
          <w:p w14:paraId="6E2880F1" w14:textId="1044DFF2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Hours)</w:t>
            </w:r>
          </w:p>
        </w:tc>
      </w:tr>
      <w:tr w:rsidR="43AB4BAE" w14:paraId="63B2AD9A" w14:textId="77777777" w:rsidTr="43AB4BAE">
        <w:tc>
          <w:tcPr>
            <w:tcW w:w="1080" w:type="dxa"/>
          </w:tcPr>
          <w:p w14:paraId="04260D41" w14:textId="1A338670" w:rsidR="43AB4BAE" w:rsidRDefault="43AB4BAE" w:rsidP="00153A48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14:paraId="2B0B5682" w14:textId="6E7978DF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menyangkut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infromasi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19C9586E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58B614CE" w14:textId="77777777" w:rsidTr="43AB4BAE">
        <w:tc>
          <w:tcPr>
            <w:tcW w:w="1080" w:type="dxa"/>
          </w:tcPr>
          <w:p w14:paraId="6455C4AD" w14:textId="077552F3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</w:tcPr>
          <w:p w14:paraId="698055CA" w14:textId="184E02CF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menyangkut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infromasi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C7F87D" w14:textId="37F74F58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CCBBB57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4F793FE9" w14:textId="77777777" w:rsidTr="43AB4BAE">
        <w:tc>
          <w:tcPr>
            <w:tcW w:w="1080" w:type="dxa"/>
          </w:tcPr>
          <w:p w14:paraId="57ADF631" w14:textId="73C6226E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0" w:type="dxa"/>
          </w:tcPr>
          <w:p w14:paraId="614A745F" w14:textId="0E9DC32D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admin,saya</w:t>
            </w:r>
            <w:proofErr w:type="spellEnd"/>
            <w:proofErr w:type="gram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menambah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data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yang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ada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di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dalam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kolom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.</w:t>
            </w:r>
          </w:p>
          <w:p w14:paraId="1DC0E88E" w14:textId="28A37741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1213F36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2346D620" w14:textId="77777777" w:rsidTr="43AB4BAE">
        <w:tc>
          <w:tcPr>
            <w:tcW w:w="1080" w:type="dxa"/>
          </w:tcPr>
          <w:p w14:paraId="75A31B91" w14:textId="214DA95B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</w:tcPr>
          <w:p w14:paraId="3A27FEAD" w14:textId="4B668A95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admin,saya</w:t>
            </w:r>
            <w:proofErr w:type="spellEnd"/>
            <w:proofErr w:type="gram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menghapus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,data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yang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ada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di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dalam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kolom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264051C4" w14:textId="635E3D61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5F690771" w14:textId="77777777" w:rsidTr="43AB4BAE">
        <w:tc>
          <w:tcPr>
            <w:tcW w:w="1080" w:type="dxa"/>
          </w:tcPr>
          <w:p w14:paraId="51FDC434" w14:textId="6073A7F4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0" w:type="dxa"/>
          </w:tcPr>
          <w:p w14:paraId="14A75DAB" w14:textId="0343E8C0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admin,saya</w:t>
            </w:r>
            <w:proofErr w:type="spellEnd"/>
            <w:proofErr w:type="gram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mengedit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data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yang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akan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di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perlihatkan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kepada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user.</w:t>
            </w:r>
          </w:p>
        </w:tc>
        <w:tc>
          <w:tcPr>
            <w:tcW w:w="1103" w:type="dxa"/>
          </w:tcPr>
          <w:p w14:paraId="075AC601" w14:textId="627F9490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668F49E2" w14:textId="77777777" w:rsidTr="43AB4BAE">
        <w:tc>
          <w:tcPr>
            <w:tcW w:w="1080" w:type="dxa"/>
          </w:tcPr>
          <w:p w14:paraId="47036D18" w14:textId="0BB88F91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</w:tcPr>
          <w:p w14:paraId="5844649D" w14:textId="599744EF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Saya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user,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mencari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berdasarkan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program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studi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kelas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dan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semesternya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2040247E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7ED43FC7" w14:textId="77777777" w:rsidTr="43AB4BAE">
        <w:tc>
          <w:tcPr>
            <w:tcW w:w="1080" w:type="dxa"/>
          </w:tcPr>
          <w:p w14:paraId="30085DB3" w14:textId="230A854E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0" w:type="dxa"/>
          </w:tcPr>
          <w:p w14:paraId="1515B619" w14:textId="4CD3F68B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admin,saya</w:t>
            </w:r>
            <w:proofErr w:type="spellEnd"/>
            <w:proofErr w:type="gram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mempublish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/unpublish data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yang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akan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di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perlihatkan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kepada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user.</w:t>
            </w:r>
          </w:p>
          <w:p w14:paraId="2C52E52A" w14:textId="6E6A443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E263874" w14:textId="42D89AFC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47AC3FE8" w14:textId="77777777" w:rsidTr="43AB4BAE">
        <w:tc>
          <w:tcPr>
            <w:tcW w:w="1080" w:type="dxa"/>
          </w:tcPr>
          <w:p w14:paraId="5DB2ECF4" w14:textId="4DD8ADC2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0" w:type="dxa"/>
          </w:tcPr>
          <w:p w14:paraId="3969190C" w14:textId="470A8B03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user,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saya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mengcari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data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dengan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>tombol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color w:val="2E3440"/>
                <w:sz w:val="24"/>
                <w:szCs w:val="24"/>
              </w:rPr>
              <w:t xml:space="preserve"> submit.</w:t>
            </w:r>
          </w:p>
        </w:tc>
        <w:tc>
          <w:tcPr>
            <w:tcW w:w="1103" w:type="dxa"/>
          </w:tcPr>
          <w:p w14:paraId="37EFF6A6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222F706F" w14:textId="77777777" w:rsidTr="43AB4BAE">
        <w:tc>
          <w:tcPr>
            <w:tcW w:w="1080" w:type="dxa"/>
          </w:tcPr>
          <w:p w14:paraId="35A63C76" w14:textId="4E997E6A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30" w:type="dxa"/>
          </w:tcPr>
          <w:p w14:paraId="5AB117B2" w14:textId="7AA997B5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selanjut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mengklik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 dan previous</w:t>
            </w:r>
          </w:p>
        </w:tc>
        <w:tc>
          <w:tcPr>
            <w:tcW w:w="1103" w:type="dxa"/>
          </w:tcPr>
          <w:p w14:paraId="05B940D6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41902A48" w14:textId="77777777" w:rsidTr="43AB4BAE">
        <w:tc>
          <w:tcPr>
            <w:tcW w:w="1080" w:type="dxa"/>
          </w:tcPr>
          <w:p w14:paraId="7E8B6843" w14:textId="31494363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930" w:type="dxa"/>
          </w:tcPr>
          <w:p w14:paraId="7FB9B009" w14:textId="2BCAF15B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semesternya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28086853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3AB4BAE" w14:paraId="75F9E52C" w14:textId="77777777" w:rsidTr="43AB4BAE">
        <w:tc>
          <w:tcPr>
            <w:tcW w:w="1080" w:type="dxa"/>
          </w:tcPr>
          <w:p w14:paraId="66E52962" w14:textId="73C90C72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30" w:type="dxa"/>
          </w:tcPr>
          <w:p w14:paraId="3711BEF4" w14:textId="7D2AAAF3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43AB4B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775A734D" w14:textId="5CBF9646" w:rsidR="43AB4BAE" w:rsidRDefault="43AB4BAE" w:rsidP="00153A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36C23" w14:textId="28DBDBC8" w:rsidR="43AB4BAE" w:rsidRDefault="43AB4BAE" w:rsidP="00153A48">
      <w:pPr>
        <w:jc w:val="both"/>
      </w:pPr>
    </w:p>
    <w:p w14:paraId="0716142D" w14:textId="3F34F12A" w:rsidR="43AB4BAE" w:rsidRDefault="43AB4BAE" w:rsidP="00153A48">
      <w:pPr>
        <w:jc w:val="both"/>
      </w:pPr>
    </w:p>
    <w:p w14:paraId="2DE085A0" w14:textId="5A9967EC" w:rsidR="43AB4BAE" w:rsidRDefault="43AB4BAE" w:rsidP="00153A48">
      <w:pPr>
        <w:jc w:val="both"/>
      </w:pPr>
    </w:p>
    <w:sectPr w:rsidR="43AB4BAE" w:rsidSect="00292B3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8713" w14:textId="77777777" w:rsidR="002A214C" w:rsidRDefault="002A214C" w:rsidP="00A85C48">
      <w:pPr>
        <w:spacing w:after="0" w:line="240" w:lineRule="auto"/>
      </w:pPr>
      <w:r>
        <w:separator/>
      </w:r>
    </w:p>
  </w:endnote>
  <w:endnote w:type="continuationSeparator" w:id="0">
    <w:p w14:paraId="5BFCB046" w14:textId="77777777" w:rsidR="002A214C" w:rsidRDefault="002A214C" w:rsidP="00A85C48">
      <w:pPr>
        <w:spacing w:after="0" w:line="240" w:lineRule="auto"/>
      </w:pPr>
      <w:r>
        <w:continuationSeparator/>
      </w:r>
    </w:p>
  </w:endnote>
  <w:endnote w:type="continuationNotice" w:id="1">
    <w:p w14:paraId="05022381" w14:textId="77777777" w:rsidR="002A214C" w:rsidRDefault="002A21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307AA36E" w14:textId="77777777" w:rsidTr="1FF5D5E6">
      <w:tc>
        <w:tcPr>
          <w:tcW w:w="3005" w:type="dxa"/>
        </w:tcPr>
        <w:p w14:paraId="6C4AE6D5" w14:textId="1980458C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4E372AF3" w14:textId="1E3C10FC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6F7B41BB" w14:textId="15CBDEAD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5A331DA5" w14:textId="30A815F0" w:rsidR="00A85C48" w:rsidRDefault="00A85C48" w:rsidP="00925064">
    <w:pPr>
      <w:pStyle w:val="Footer"/>
      <w:tabs>
        <w:tab w:val="clear" w:pos="4680"/>
        <w:tab w:val="clear" w:pos="9360"/>
        <w:tab w:val="left" w:pos="9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D9F4" w14:textId="77777777" w:rsidR="002A214C" w:rsidRDefault="002A214C" w:rsidP="00A85C48">
      <w:pPr>
        <w:spacing w:after="0" w:line="240" w:lineRule="auto"/>
      </w:pPr>
      <w:r>
        <w:separator/>
      </w:r>
    </w:p>
  </w:footnote>
  <w:footnote w:type="continuationSeparator" w:id="0">
    <w:p w14:paraId="5604EEAA" w14:textId="77777777" w:rsidR="002A214C" w:rsidRDefault="002A214C" w:rsidP="00A85C48">
      <w:pPr>
        <w:spacing w:after="0" w:line="240" w:lineRule="auto"/>
      </w:pPr>
      <w:r>
        <w:continuationSeparator/>
      </w:r>
    </w:p>
  </w:footnote>
  <w:footnote w:type="continuationNotice" w:id="1">
    <w:p w14:paraId="69EDCD9F" w14:textId="77777777" w:rsidR="002A214C" w:rsidRDefault="002A21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5AF9404B" w14:textId="77777777" w:rsidTr="1FF5D5E6">
      <w:tc>
        <w:tcPr>
          <w:tcW w:w="3005" w:type="dxa"/>
        </w:tcPr>
        <w:p w14:paraId="44C3B6E6" w14:textId="2BBBEF6B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25D5BE15" w14:textId="4ABDC7D6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26EDE53B" w14:textId="3621C5C2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022E27E4" w14:textId="30455AEF" w:rsidR="00A85C48" w:rsidRDefault="00A85C48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haDc+KMkgBQCN" id="Nrt2mqNU"/>
  </int:Manifest>
  <int:Observations>
    <int:Content id="Nrt2mqN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4F"/>
    <w:multiLevelType w:val="hybridMultilevel"/>
    <w:tmpl w:val="993C3E86"/>
    <w:lvl w:ilvl="0" w:tplc="C3C0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1E5B"/>
    <w:multiLevelType w:val="hybridMultilevel"/>
    <w:tmpl w:val="61683484"/>
    <w:lvl w:ilvl="0" w:tplc="0A22F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A5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2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22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0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05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06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CF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5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69B3"/>
    <w:multiLevelType w:val="hybridMultilevel"/>
    <w:tmpl w:val="AF365F74"/>
    <w:lvl w:ilvl="0" w:tplc="68089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65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EC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A8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2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EC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1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E9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C7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334"/>
    <w:multiLevelType w:val="hybridMultilevel"/>
    <w:tmpl w:val="93746746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80E56"/>
    <w:multiLevelType w:val="hybridMultilevel"/>
    <w:tmpl w:val="6688EB5A"/>
    <w:lvl w:ilvl="0" w:tplc="68146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E4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C4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8A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A0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CF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6D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ED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15A60"/>
    <w:multiLevelType w:val="hybridMultilevel"/>
    <w:tmpl w:val="50C06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7C60"/>
    <w:multiLevelType w:val="hybridMultilevel"/>
    <w:tmpl w:val="7CC890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F472B"/>
    <w:multiLevelType w:val="hybridMultilevel"/>
    <w:tmpl w:val="870A1380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4D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22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22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4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C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60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F5F6E"/>
    <w:multiLevelType w:val="hybridMultilevel"/>
    <w:tmpl w:val="9506AD6E"/>
    <w:lvl w:ilvl="0" w:tplc="D38AD3B2">
      <w:start w:val="1"/>
      <w:numFmt w:val="decimal"/>
      <w:lvlText w:val="%1)"/>
      <w:lvlJc w:val="left"/>
      <w:pPr>
        <w:ind w:left="720" w:hanging="360"/>
      </w:pPr>
    </w:lvl>
    <w:lvl w:ilvl="1" w:tplc="0A34C8BC">
      <w:start w:val="1"/>
      <w:numFmt w:val="lowerLetter"/>
      <w:lvlText w:val="%2."/>
      <w:lvlJc w:val="left"/>
      <w:pPr>
        <w:ind w:left="1440" w:hanging="360"/>
      </w:pPr>
    </w:lvl>
    <w:lvl w:ilvl="2" w:tplc="4F805CA4">
      <w:start w:val="1"/>
      <w:numFmt w:val="lowerRoman"/>
      <w:lvlText w:val="%3."/>
      <w:lvlJc w:val="right"/>
      <w:pPr>
        <w:ind w:left="2160" w:hanging="180"/>
      </w:pPr>
    </w:lvl>
    <w:lvl w:ilvl="3" w:tplc="79460FD6">
      <w:start w:val="1"/>
      <w:numFmt w:val="decimal"/>
      <w:lvlText w:val="%4."/>
      <w:lvlJc w:val="left"/>
      <w:pPr>
        <w:ind w:left="2880" w:hanging="360"/>
      </w:pPr>
    </w:lvl>
    <w:lvl w:ilvl="4" w:tplc="05D402F8">
      <w:start w:val="1"/>
      <w:numFmt w:val="lowerLetter"/>
      <w:lvlText w:val="%5."/>
      <w:lvlJc w:val="left"/>
      <w:pPr>
        <w:ind w:left="3600" w:hanging="360"/>
      </w:pPr>
    </w:lvl>
    <w:lvl w:ilvl="5" w:tplc="1C2E7ED2">
      <w:start w:val="1"/>
      <w:numFmt w:val="lowerRoman"/>
      <w:lvlText w:val="%6."/>
      <w:lvlJc w:val="right"/>
      <w:pPr>
        <w:ind w:left="4320" w:hanging="180"/>
      </w:pPr>
    </w:lvl>
    <w:lvl w:ilvl="6" w:tplc="9DCE948C">
      <w:start w:val="1"/>
      <w:numFmt w:val="decimal"/>
      <w:lvlText w:val="%7."/>
      <w:lvlJc w:val="left"/>
      <w:pPr>
        <w:ind w:left="5040" w:hanging="360"/>
      </w:pPr>
    </w:lvl>
    <w:lvl w:ilvl="7" w:tplc="3FBEC1A8">
      <w:start w:val="1"/>
      <w:numFmt w:val="lowerLetter"/>
      <w:lvlText w:val="%8."/>
      <w:lvlJc w:val="left"/>
      <w:pPr>
        <w:ind w:left="5760" w:hanging="360"/>
      </w:pPr>
    </w:lvl>
    <w:lvl w:ilvl="8" w:tplc="01E4D0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46D6D"/>
    <w:multiLevelType w:val="hybridMultilevel"/>
    <w:tmpl w:val="55F02F04"/>
    <w:lvl w:ilvl="0" w:tplc="39C49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1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D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C0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6A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CA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CD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2E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73567"/>
    <w:multiLevelType w:val="hybridMultilevel"/>
    <w:tmpl w:val="F73AF4E6"/>
    <w:lvl w:ilvl="0" w:tplc="C3C0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21F8D"/>
    <w:multiLevelType w:val="hybridMultilevel"/>
    <w:tmpl w:val="15F85064"/>
    <w:lvl w:ilvl="0" w:tplc="7F986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8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43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80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25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83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C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69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47227"/>
    <w:multiLevelType w:val="hybridMultilevel"/>
    <w:tmpl w:val="3DC4FAC4"/>
    <w:lvl w:ilvl="0" w:tplc="DC0A0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47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EA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2C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40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61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2F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2A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A727B"/>
    <w:multiLevelType w:val="hybridMultilevel"/>
    <w:tmpl w:val="3EFCA7CE"/>
    <w:lvl w:ilvl="0" w:tplc="1E9A7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A16724"/>
    <w:multiLevelType w:val="hybridMultilevel"/>
    <w:tmpl w:val="1F4E3BE6"/>
    <w:lvl w:ilvl="0" w:tplc="C3C025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482B21"/>
    <w:multiLevelType w:val="hybridMultilevel"/>
    <w:tmpl w:val="BE60E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5941D7"/>
    <w:multiLevelType w:val="hybridMultilevel"/>
    <w:tmpl w:val="3B3E1766"/>
    <w:lvl w:ilvl="0" w:tplc="F5AA0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0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E0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47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89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C4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60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62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67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704"/>
    <w:multiLevelType w:val="hybridMultilevel"/>
    <w:tmpl w:val="3462181A"/>
    <w:lvl w:ilvl="0" w:tplc="DF20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A0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CA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B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68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08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CE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01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C8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82FDD"/>
    <w:multiLevelType w:val="hybridMultilevel"/>
    <w:tmpl w:val="F25C6A30"/>
    <w:lvl w:ilvl="0" w:tplc="2FE82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B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01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8B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04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A3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5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61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C7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A7FFE"/>
    <w:multiLevelType w:val="hybridMultilevel"/>
    <w:tmpl w:val="F9223D62"/>
    <w:lvl w:ilvl="0" w:tplc="4B22A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C7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A1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F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42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A2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8F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8F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44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C24E2"/>
    <w:multiLevelType w:val="hybridMultilevel"/>
    <w:tmpl w:val="5FFA9218"/>
    <w:lvl w:ilvl="0" w:tplc="07187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65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C2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8A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A8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82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C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C6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E1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40EF2"/>
    <w:multiLevelType w:val="hybridMultilevel"/>
    <w:tmpl w:val="0BAAD200"/>
    <w:lvl w:ilvl="0" w:tplc="FACE3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A2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0D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4B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EE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C6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ED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4C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4A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E3667"/>
    <w:multiLevelType w:val="hybridMultilevel"/>
    <w:tmpl w:val="96BC235E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0733E"/>
    <w:multiLevelType w:val="hybridMultilevel"/>
    <w:tmpl w:val="50C068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E191A"/>
    <w:multiLevelType w:val="hybridMultilevel"/>
    <w:tmpl w:val="73BECBDC"/>
    <w:lvl w:ilvl="0" w:tplc="5D78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4F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86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8E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6A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A0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64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67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E1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40892"/>
    <w:multiLevelType w:val="hybridMultilevel"/>
    <w:tmpl w:val="FBCA3B52"/>
    <w:lvl w:ilvl="0" w:tplc="2C9E05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2EE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0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ED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6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C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2F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CE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E5D74"/>
    <w:multiLevelType w:val="hybridMultilevel"/>
    <w:tmpl w:val="E60CD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3E5109"/>
    <w:multiLevelType w:val="hybridMultilevel"/>
    <w:tmpl w:val="FF226B7C"/>
    <w:lvl w:ilvl="0" w:tplc="C3C025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3031BB"/>
    <w:multiLevelType w:val="hybridMultilevel"/>
    <w:tmpl w:val="13A85EC0"/>
    <w:lvl w:ilvl="0" w:tplc="65502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6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E3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26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EF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C0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6A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81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EA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22EE0"/>
    <w:multiLevelType w:val="hybridMultilevel"/>
    <w:tmpl w:val="0950BB8C"/>
    <w:lvl w:ilvl="0" w:tplc="5F40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C1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65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69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63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A2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5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28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AD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E2DB9"/>
    <w:multiLevelType w:val="hybridMultilevel"/>
    <w:tmpl w:val="96EE9EF2"/>
    <w:lvl w:ilvl="0" w:tplc="133E7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AC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A8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09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25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E4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E5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E6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4F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87320"/>
    <w:multiLevelType w:val="hybridMultilevel"/>
    <w:tmpl w:val="E2A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93619"/>
    <w:multiLevelType w:val="hybridMultilevel"/>
    <w:tmpl w:val="23304516"/>
    <w:lvl w:ilvl="0" w:tplc="ACA8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0F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8B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0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2E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2D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A9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45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A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E6CE2"/>
    <w:multiLevelType w:val="hybridMultilevel"/>
    <w:tmpl w:val="E42AE224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7047E"/>
    <w:multiLevelType w:val="hybridMultilevel"/>
    <w:tmpl w:val="1C904214"/>
    <w:lvl w:ilvl="0" w:tplc="505C3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AE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25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C9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8B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E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06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62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87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B4753"/>
    <w:multiLevelType w:val="hybridMultilevel"/>
    <w:tmpl w:val="D958903A"/>
    <w:lvl w:ilvl="0" w:tplc="A258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CA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AD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CE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A8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0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8F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22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C0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C0D86"/>
    <w:multiLevelType w:val="hybridMultilevel"/>
    <w:tmpl w:val="F586D9D2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814E7"/>
    <w:multiLevelType w:val="hybridMultilevel"/>
    <w:tmpl w:val="D2828194"/>
    <w:lvl w:ilvl="0" w:tplc="E99A4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55026"/>
    <w:multiLevelType w:val="hybridMultilevel"/>
    <w:tmpl w:val="0C9AF38E"/>
    <w:lvl w:ilvl="0" w:tplc="45DEC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0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2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2A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8B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4D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E6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0A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21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EB1E87"/>
    <w:multiLevelType w:val="hybridMultilevel"/>
    <w:tmpl w:val="B2C02084"/>
    <w:lvl w:ilvl="0" w:tplc="1E9A7C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005D19"/>
    <w:multiLevelType w:val="hybridMultilevel"/>
    <w:tmpl w:val="BB8C863A"/>
    <w:lvl w:ilvl="0" w:tplc="EEF84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C9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86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88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6B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20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8C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07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AB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318D3"/>
    <w:multiLevelType w:val="hybridMultilevel"/>
    <w:tmpl w:val="FAAC57E6"/>
    <w:lvl w:ilvl="0" w:tplc="9620C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4E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AB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0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E4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6A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CD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65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B0A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34946"/>
    <w:multiLevelType w:val="hybridMultilevel"/>
    <w:tmpl w:val="8CC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338C9"/>
    <w:multiLevelType w:val="hybridMultilevel"/>
    <w:tmpl w:val="6C08E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D217ED"/>
    <w:multiLevelType w:val="hybridMultilevel"/>
    <w:tmpl w:val="3182AB86"/>
    <w:lvl w:ilvl="0" w:tplc="C3C0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2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0E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C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67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EC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7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AA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A4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92985">
    <w:abstractNumId w:val="8"/>
  </w:num>
  <w:num w:numId="2" w16cid:durableId="89937189">
    <w:abstractNumId w:val="15"/>
  </w:num>
  <w:num w:numId="3" w16cid:durableId="868225891">
    <w:abstractNumId w:val="37"/>
  </w:num>
  <w:num w:numId="4" w16cid:durableId="995839839">
    <w:abstractNumId w:val="32"/>
  </w:num>
  <w:num w:numId="5" w16cid:durableId="1280063797">
    <w:abstractNumId w:val="2"/>
  </w:num>
  <w:num w:numId="6" w16cid:durableId="1090126218">
    <w:abstractNumId w:val="38"/>
  </w:num>
  <w:num w:numId="7" w16cid:durableId="1208883005">
    <w:abstractNumId w:val="11"/>
  </w:num>
  <w:num w:numId="8" w16cid:durableId="1285113499">
    <w:abstractNumId w:val="29"/>
  </w:num>
  <w:num w:numId="9" w16cid:durableId="1274511004">
    <w:abstractNumId w:val="19"/>
  </w:num>
  <w:num w:numId="10" w16cid:durableId="1174683829">
    <w:abstractNumId w:val="41"/>
  </w:num>
  <w:num w:numId="11" w16cid:durableId="2005158296">
    <w:abstractNumId w:val="21"/>
  </w:num>
  <w:num w:numId="12" w16cid:durableId="1133445852">
    <w:abstractNumId w:val="30"/>
  </w:num>
  <w:num w:numId="13" w16cid:durableId="2104447509">
    <w:abstractNumId w:val="35"/>
  </w:num>
  <w:num w:numId="14" w16cid:durableId="430515507">
    <w:abstractNumId w:val="40"/>
  </w:num>
  <w:num w:numId="15" w16cid:durableId="7871302">
    <w:abstractNumId w:val="16"/>
  </w:num>
  <w:num w:numId="16" w16cid:durableId="1064835974">
    <w:abstractNumId w:val="17"/>
  </w:num>
  <w:num w:numId="17" w16cid:durableId="790510933">
    <w:abstractNumId w:val="4"/>
  </w:num>
  <w:num w:numId="18" w16cid:durableId="755514140">
    <w:abstractNumId w:val="18"/>
  </w:num>
  <w:num w:numId="19" w16cid:durableId="1419400591">
    <w:abstractNumId w:val="34"/>
  </w:num>
  <w:num w:numId="20" w16cid:durableId="2143574170">
    <w:abstractNumId w:val="20"/>
  </w:num>
  <w:num w:numId="21" w16cid:durableId="1202353840">
    <w:abstractNumId w:val="9"/>
  </w:num>
  <w:num w:numId="22" w16cid:durableId="1976838261">
    <w:abstractNumId w:val="24"/>
  </w:num>
  <w:num w:numId="23" w16cid:durableId="1495292238">
    <w:abstractNumId w:val="1"/>
  </w:num>
  <w:num w:numId="24" w16cid:durableId="648561783">
    <w:abstractNumId w:val="28"/>
  </w:num>
  <w:num w:numId="25" w16cid:durableId="1290433984">
    <w:abstractNumId w:val="12"/>
  </w:num>
  <w:num w:numId="26" w16cid:durableId="1203132129">
    <w:abstractNumId w:val="44"/>
  </w:num>
  <w:num w:numId="27" w16cid:durableId="1260017540">
    <w:abstractNumId w:val="7"/>
  </w:num>
  <w:num w:numId="28" w16cid:durableId="356472240">
    <w:abstractNumId w:val="5"/>
  </w:num>
  <w:num w:numId="29" w16cid:durableId="923808205">
    <w:abstractNumId w:val="26"/>
  </w:num>
  <w:num w:numId="30" w16cid:durableId="1695114322">
    <w:abstractNumId w:val="31"/>
  </w:num>
  <w:num w:numId="31" w16cid:durableId="1468006742">
    <w:abstractNumId w:val="43"/>
  </w:num>
  <w:num w:numId="32" w16cid:durableId="103575195">
    <w:abstractNumId w:val="42"/>
  </w:num>
  <w:num w:numId="33" w16cid:durableId="932206839">
    <w:abstractNumId w:val="22"/>
  </w:num>
  <w:num w:numId="34" w16cid:durableId="1706828400">
    <w:abstractNumId w:val="23"/>
  </w:num>
  <w:num w:numId="35" w16cid:durableId="892083814">
    <w:abstractNumId w:val="39"/>
  </w:num>
  <w:num w:numId="36" w16cid:durableId="1310328285">
    <w:abstractNumId w:val="13"/>
  </w:num>
  <w:num w:numId="37" w16cid:durableId="592784426">
    <w:abstractNumId w:val="6"/>
  </w:num>
  <w:num w:numId="38" w16cid:durableId="1646859054">
    <w:abstractNumId w:val="3"/>
  </w:num>
  <w:num w:numId="39" w16cid:durableId="624964273">
    <w:abstractNumId w:val="36"/>
  </w:num>
  <w:num w:numId="40" w16cid:durableId="1414551783">
    <w:abstractNumId w:val="33"/>
  </w:num>
  <w:num w:numId="41" w16cid:durableId="1598902258">
    <w:abstractNumId w:val="14"/>
  </w:num>
  <w:num w:numId="42" w16cid:durableId="537011566">
    <w:abstractNumId w:val="10"/>
  </w:num>
  <w:num w:numId="43" w16cid:durableId="437674616">
    <w:abstractNumId w:val="27"/>
  </w:num>
  <w:num w:numId="44" w16cid:durableId="854270704">
    <w:abstractNumId w:val="0"/>
  </w:num>
  <w:num w:numId="45" w16cid:durableId="1232809534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yara Al-Mawaddah">
    <w15:presenceInfo w15:providerId="None" w15:userId="Thiyara Al-Mawad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A58D7"/>
    <w:rsid w:val="000027D4"/>
    <w:rsid w:val="00023B5F"/>
    <w:rsid w:val="0004613D"/>
    <w:rsid w:val="000553A9"/>
    <w:rsid w:val="00066A2E"/>
    <w:rsid w:val="000A3B44"/>
    <w:rsid w:val="000B53CD"/>
    <w:rsid w:val="000B5898"/>
    <w:rsid w:val="000C7B92"/>
    <w:rsid w:val="000E0E79"/>
    <w:rsid w:val="00153A48"/>
    <w:rsid w:val="00183427"/>
    <w:rsid w:val="0018352F"/>
    <w:rsid w:val="001C0B2A"/>
    <w:rsid w:val="001D10F3"/>
    <w:rsid w:val="00202A6C"/>
    <w:rsid w:val="0021592D"/>
    <w:rsid w:val="00237530"/>
    <w:rsid w:val="00255372"/>
    <w:rsid w:val="00292B3D"/>
    <w:rsid w:val="00293BE9"/>
    <w:rsid w:val="002A214C"/>
    <w:rsid w:val="002E5BA9"/>
    <w:rsid w:val="00314B34"/>
    <w:rsid w:val="00317A49"/>
    <w:rsid w:val="003604BE"/>
    <w:rsid w:val="003845D2"/>
    <w:rsid w:val="00391A96"/>
    <w:rsid w:val="0040327F"/>
    <w:rsid w:val="00447524"/>
    <w:rsid w:val="0045280A"/>
    <w:rsid w:val="00454F57"/>
    <w:rsid w:val="00466518"/>
    <w:rsid w:val="0048646C"/>
    <w:rsid w:val="004D12DB"/>
    <w:rsid w:val="004D16A2"/>
    <w:rsid w:val="00522AC7"/>
    <w:rsid w:val="00523105"/>
    <w:rsid w:val="0054349C"/>
    <w:rsid w:val="00554DBA"/>
    <w:rsid w:val="005811B7"/>
    <w:rsid w:val="005930A2"/>
    <w:rsid w:val="005D2EE4"/>
    <w:rsid w:val="005D6D35"/>
    <w:rsid w:val="005F3F5B"/>
    <w:rsid w:val="0062463A"/>
    <w:rsid w:val="00633C87"/>
    <w:rsid w:val="006B15E8"/>
    <w:rsid w:val="006C50E9"/>
    <w:rsid w:val="006D001F"/>
    <w:rsid w:val="0072279F"/>
    <w:rsid w:val="00731502"/>
    <w:rsid w:val="00765066"/>
    <w:rsid w:val="00780BF5"/>
    <w:rsid w:val="0078744B"/>
    <w:rsid w:val="007AACA3"/>
    <w:rsid w:val="007B51A5"/>
    <w:rsid w:val="008072B6"/>
    <w:rsid w:val="00829A29"/>
    <w:rsid w:val="0085746A"/>
    <w:rsid w:val="00870B94"/>
    <w:rsid w:val="00885FA6"/>
    <w:rsid w:val="008A288B"/>
    <w:rsid w:val="008A7A9D"/>
    <w:rsid w:val="008B0DAD"/>
    <w:rsid w:val="008B5BA6"/>
    <w:rsid w:val="008B73F6"/>
    <w:rsid w:val="008D083D"/>
    <w:rsid w:val="00925064"/>
    <w:rsid w:val="00A127A9"/>
    <w:rsid w:val="00A16D5E"/>
    <w:rsid w:val="00A333D8"/>
    <w:rsid w:val="00A478B3"/>
    <w:rsid w:val="00A85295"/>
    <w:rsid w:val="00A85C48"/>
    <w:rsid w:val="00B61774"/>
    <w:rsid w:val="00BA5260"/>
    <w:rsid w:val="00BA59A1"/>
    <w:rsid w:val="00BC0C7C"/>
    <w:rsid w:val="00C61E09"/>
    <w:rsid w:val="00C65D4C"/>
    <w:rsid w:val="00C66BC1"/>
    <w:rsid w:val="00C80B24"/>
    <w:rsid w:val="00CB2CE8"/>
    <w:rsid w:val="00CE4D70"/>
    <w:rsid w:val="00D147E4"/>
    <w:rsid w:val="00D30055"/>
    <w:rsid w:val="00D33562"/>
    <w:rsid w:val="00D363EC"/>
    <w:rsid w:val="00D41D9A"/>
    <w:rsid w:val="00D57581"/>
    <w:rsid w:val="00D94FB8"/>
    <w:rsid w:val="00DA7B42"/>
    <w:rsid w:val="00DA7FE4"/>
    <w:rsid w:val="00DE7735"/>
    <w:rsid w:val="00E13942"/>
    <w:rsid w:val="00E1649B"/>
    <w:rsid w:val="00E4620E"/>
    <w:rsid w:val="00E55254"/>
    <w:rsid w:val="00E571E9"/>
    <w:rsid w:val="00EA0DA9"/>
    <w:rsid w:val="00EA6B0B"/>
    <w:rsid w:val="00EB72B6"/>
    <w:rsid w:val="00ED5C10"/>
    <w:rsid w:val="00F25898"/>
    <w:rsid w:val="00F3466D"/>
    <w:rsid w:val="00F35124"/>
    <w:rsid w:val="00F3725D"/>
    <w:rsid w:val="00F53308"/>
    <w:rsid w:val="00F903C9"/>
    <w:rsid w:val="00F907E4"/>
    <w:rsid w:val="00FA28DF"/>
    <w:rsid w:val="00FA6CAF"/>
    <w:rsid w:val="00FC5930"/>
    <w:rsid w:val="00FF677C"/>
    <w:rsid w:val="01765D1C"/>
    <w:rsid w:val="03B24D65"/>
    <w:rsid w:val="03C8BECE"/>
    <w:rsid w:val="049EB415"/>
    <w:rsid w:val="056622C6"/>
    <w:rsid w:val="0607F74E"/>
    <w:rsid w:val="0885BE88"/>
    <w:rsid w:val="088DAC0E"/>
    <w:rsid w:val="0A22202C"/>
    <w:rsid w:val="0A3993E9"/>
    <w:rsid w:val="0B4DAC13"/>
    <w:rsid w:val="0BB5C699"/>
    <w:rsid w:val="0BBD5F4A"/>
    <w:rsid w:val="0D2C368C"/>
    <w:rsid w:val="0D611D31"/>
    <w:rsid w:val="0E3BB7C7"/>
    <w:rsid w:val="0F1E3FE3"/>
    <w:rsid w:val="0FB6C71A"/>
    <w:rsid w:val="1152977B"/>
    <w:rsid w:val="130F28EA"/>
    <w:rsid w:val="13285147"/>
    <w:rsid w:val="13A7B021"/>
    <w:rsid w:val="13C8712F"/>
    <w:rsid w:val="148A383D"/>
    <w:rsid w:val="14925DCE"/>
    <w:rsid w:val="14A39D08"/>
    <w:rsid w:val="15A9211E"/>
    <w:rsid w:val="17C0245F"/>
    <w:rsid w:val="189C7395"/>
    <w:rsid w:val="18C52229"/>
    <w:rsid w:val="1BFCC2EB"/>
    <w:rsid w:val="1CC622AA"/>
    <w:rsid w:val="1D4E9267"/>
    <w:rsid w:val="1D6FE4B8"/>
    <w:rsid w:val="1E48CAAE"/>
    <w:rsid w:val="1F074DCF"/>
    <w:rsid w:val="1FC4FD5E"/>
    <w:rsid w:val="1FF5D5E6"/>
    <w:rsid w:val="2081E89E"/>
    <w:rsid w:val="20D0340E"/>
    <w:rsid w:val="219993CD"/>
    <w:rsid w:val="2222038A"/>
    <w:rsid w:val="26559133"/>
    <w:rsid w:val="26FD6233"/>
    <w:rsid w:val="27D17B9C"/>
    <w:rsid w:val="27F8BDD7"/>
    <w:rsid w:val="2976BBEE"/>
    <w:rsid w:val="29ADB695"/>
    <w:rsid w:val="2A3502F5"/>
    <w:rsid w:val="2B38888D"/>
    <w:rsid w:val="2B3A3D2D"/>
    <w:rsid w:val="2BFE61BC"/>
    <w:rsid w:val="2CCC2EFA"/>
    <w:rsid w:val="2E68909E"/>
    <w:rsid w:val="2F4A8777"/>
    <w:rsid w:val="31AFB797"/>
    <w:rsid w:val="33FD6F97"/>
    <w:rsid w:val="341DF89A"/>
    <w:rsid w:val="3426228E"/>
    <w:rsid w:val="344870FE"/>
    <w:rsid w:val="34DF6AD3"/>
    <w:rsid w:val="367B3B34"/>
    <w:rsid w:val="379173D5"/>
    <w:rsid w:val="380EE1A1"/>
    <w:rsid w:val="3882FAEC"/>
    <w:rsid w:val="3A6CB11B"/>
    <w:rsid w:val="3B468263"/>
    <w:rsid w:val="3BE064C7"/>
    <w:rsid w:val="3CC191B6"/>
    <w:rsid w:val="3D03A515"/>
    <w:rsid w:val="3E5D6217"/>
    <w:rsid w:val="3E658C0B"/>
    <w:rsid w:val="3E864D19"/>
    <w:rsid w:val="3FFA9ED1"/>
    <w:rsid w:val="40E507E5"/>
    <w:rsid w:val="4105C8F3"/>
    <w:rsid w:val="4163D0DE"/>
    <w:rsid w:val="41BDEDDB"/>
    <w:rsid w:val="4359BE3C"/>
    <w:rsid w:val="43AB4BAE"/>
    <w:rsid w:val="4424962D"/>
    <w:rsid w:val="442C2EDE"/>
    <w:rsid w:val="44556EB5"/>
    <w:rsid w:val="44FD7C23"/>
    <w:rsid w:val="45B75148"/>
    <w:rsid w:val="46960262"/>
    <w:rsid w:val="475321A9"/>
    <w:rsid w:val="475C36EF"/>
    <w:rsid w:val="479313A1"/>
    <w:rsid w:val="47BA58D7"/>
    <w:rsid w:val="49A014BE"/>
    <w:rsid w:val="4A9A4D05"/>
    <w:rsid w:val="4C2692CC"/>
    <w:rsid w:val="4CE7CCFA"/>
    <w:rsid w:val="4D088E08"/>
    <w:rsid w:val="4DC2632D"/>
    <w:rsid w:val="4E9C70E3"/>
    <w:rsid w:val="4F530234"/>
    <w:rsid w:val="4F6C2A91"/>
    <w:rsid w:val="51129F6C"/>
    <w:rsid w:val="5133F1BD"/>
    <w:rsid w:val="55C58BEF"/>
    <w:rsid w:val="57773C76"/>
    <w:rsid w:val="5822921B"/>
    <w:rsid w:val="584FE413"/>
    <w:rsid w:val="58FD2CB1"/>
    <w:rsid w:val="5B5A32DD"/>
    <w:rsid w:val="5D17512C"/>
    <w:rsid w:val="5DF12274"/>
    <w:rsid w:val="5EA5FD3A"/>
    <w:rsid w:val="60FEECE2"/>
    <w:rsid w:val="6128C336"/>
    <w:rsid w:val="61DD9DFC"/>
    <w:rsid w:val="61F222F5"/>
    <w:rsid w:val="61F8B952"/>
    <w:rsid w:val="638692B0"/>
    <w:rsid w:val="639489B3"/>
    <w:rsid w:val="639F2E2D"/>
    <w:rsid w:val="66D6CEEF"/>
    <w:rsid w:val="67095C17"/>
    <w:rsid w:val="67A02EAE"/>
    <w:rsid w:val="68698E6D"/>
    <w:rsid w:val="691B3E01"/>
    <w:rsid w:val="693BFF0F"/>
    <w:rsid w:val="6A03CB37"/>
    <w:rsid w:val="6A055ECE"/>
    <w:rsid w:val="6A5C9C90"/>
    <w:rsid w:val="6BA12F2F"/>
    <w:rsid w:val="6D2CE816"/>
    <w:rsid w:val="72D35B1E"/>
    <w:rsid w:val="73B29B03"/>
    <w:rsid w:val="754E6B64"/>
    <w:rsid w:val="756139D2"/>
    <w:rsid w:val="7605FD1E"/>
    <w:rsid w:val="76D3CA5C"/>
    <w:rsid w:val="76E3E1D6"/>
    <w:rsid w:val="7775AB72"/>
    <w:rsid w:val="77BB11A0"/>
    <w:rsid w:val="7804B228"/>
    <w:rsid w:val="7851C873"/>
    <w:rsid w:val="7890ED0E"/>
    <w:rsid w:val="79ED98D4"/>
    <w:rsid w:val="7A1B8298"/>
    <w:rsid w:val="7A21DC87"/>
    <w:rsid w:val="7A34AAF5"/>
    <w:rsid w:val="7BA73B7F"/>
    <w:rsid w:val="7BB752F9"/>
    <w:rsid w:val="7BB90799"/>
    <w:rsid w:val="7BBDACE8"/>
    <w:rsid w:val="7BBF407F"/>
    <w:rsid w:val="7D53235A"/>
    <w:rsid w:val="7E2593FC"/>
    <w:rsid w:val="7FC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58D7"/>
  <w15:chartTrackingRefBased/>
  <w15:docId w15:val="{182B94D5-D14A-4B56-875A-3CD5F0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48"/>
  </w:style>
  <w:style w:type="paragraph" w:styleId="Footer">
    <w:name w:val="footer"/>
    <w:basedOn w:val="Normal"/>
    <w:link w:val="Foot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48"/>
  </w:style>
  <w:style w:type="table" w:styleId="TableGrid">
    <w:name w:val="Table Grid"/>
    <w:basedOn w:val="TableNormal"/>
    <w:uiPriority w:val="59"/>
    <w:rsid w:val="00A85C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7aba8a2ba6c548a0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Kiano Napitupulu</dc:creator>
  <cp:keywords/>
  <dc:description/>
  <cp:lastModifiedBy>Thiyara Al-Mawaddah</cp:lastModifiedBy>
  <cp:revision>2</cp:revision>
  <dcterms:created xsi:type="dcterms:W3CDTF">2022-04-22T15:25:00Z</dcterms:created>
  <dcterms:modified xsi:type="dcterms:W3CDTF">2022-04-22T15:25:00Z</dcterms:modified>
</cp:coreProperties>
</file>